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CE0" w:rsidRDefault="00D70630" w:rsidP="00CE2F37">
      <w:pPr>
        <w:pStyle w:val="Heading2"/>
        <w:spacing w:before="320" w:after="0"/>
        <w:contextualSpacing/>
        <w:rPr>
          <w:rFonts w:ascii="Verdana" w:hAnsi="Verdana"/>
          <w:color w:val="595959"/>
          <w:sz w:val="56"/>
          <w:szCs w:val="56"/>
        </w:rPr>
      </w:pPr>
      <w:r>
        <w:rPr>
          <w:rFonts w:ascii="Verdana" w:hAnsi="Verdana"/>
          <w:color w:val="595959"/>
          <w:sz w:val="56"/>
          <w:szCs w:val="56"/>
        </w:rPr>
        <w:t xml:space="preserve"> </w:t>
      </w:r>
    </w:p>
    <w:p w:rsidR="00885CE0" w:rsidRDefault="00D70630" w:rsidP="00CE2F37">
      <w:pPr>
        <w:pStyle w:val="Heading2"/>
        <w:spacing w:before="320" w:after="0"/>
        <w:contextualSpacing/>
        <w:rPr>
          <w:rFonts w:ascii="Verdana" w:hAnsi="Verdana"/>
          <w:color w:val="595959"/>
          <w:sz w:val="56"/>
          <w:szCs w:val="56"/>
        </w:rPr>
      </w:pPr>
      <w:r>
        <w:rPr>
          <w:rFonts w:ascii="Verdana" w:hAnsi="Verdana"/>
          <w:color w:val="595959"/>
          <w:sz w:val="56"/>
          <w:szCs w:val="56"/>
        </w:rPr>
        <w:t xml:space="preserve"> </w:t>
      </w:r>
    </w:p>
    <w:p w:rsidR="00CE2F37" w:rsidRDefault="00B90D9F" w:rsidP="00CE2F37">
      <w:pPr>
        <w:pStyle w:val="Heading2"/>
        <w:spacing w:before="320" w:after="0"/>
        <w:contextualSpacing/>
        <w:jc w:val="center"/>
        <w:rPr>
          <w:rFonts w:ascii="Verdana" w:hAnsi="Verdana"/>
          <w:color w:val="595959"/>
          <w:sz w:val="56"/>
          <w:szCs w:val="56"/>
        </w:rPr>
      </w:pPr>
      <w:r>
        <w:rPr>
          <w:rFonts w:ascii="Verdana" w:hAnsi="Verdana"/>
          <w:noProof/>
          <w:snapToGrid/>
          <w:color w:val="595959"/>
          <w:sz w:val="56"/>
          <w:szCs w:val="56"/>
        </w:rPr>
        <w:drawing>
          <wp:inline distT="0" distB="0" distL="0" distR="0" wp14:anchorId="13675D61" wp14:editId="7F761658">
            <wp:extent cx="4660265" cy="6036945"/>
            <wp:effectExtent l="0" t="0" r="6985" b="1905"/>
            <wp:docPr id="1" name="Picture 1" descr="MerckManuscript_rout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ckManuscript_routing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603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F37" w:rsidRDefault="00CE2F37" w:rsidP="00CE2F37"/>
    <w:p w:rsidR="00CE2F37" w:rsidRPr="00CE2F37" w:rsidRDefault="00CE2F37" w:rsidP="00CE2F37"/>
    <w:p w:rsidR="00DA4540" w:rsidRPr="003D3BD4" w:rsidRDefault="00DA4540" w:rsidP="0099020E">
      <w:pPr>
        <w:rPr>
          <w:rFonts w:ascii="Verdana" w:hAnsi="Verdana" w:cs="Arial"/>
          <w:b/>
          <w:u w:val="single"/>
        </w:rPr>
      </w:pPr>
      <w:r w:rsidRPr="003D3BD4">
        <w:rPr>
          <w:rFonts w:ascii="Verdana" w:hAnsi="Verdana" w:cs="Arial"/>
          <w:b/>
          <w:u w:val="single"/>
        </w:rPr>
        <w:br w:type="page"/>
      </w:r>
    </w:p>
    <w:p w:rsidR="00DA4540" w:rsidRPr="003D3BD4" w:rsidRDefault="00DA4540" w:rsidP="00DA4540">
      <w:pPr>
        <w:rPr>
          <w:rFonts w:ascii="Verdana" w:hAnsi="Verdana" w:cs="Arial"/>
          <w:b/>
          <w:u w:val="single"/>
        </w:rPr>
      </w:pPr>
    </w:p>
    <w:tbl>
      <w:tblPr>
        <w:tblW w:w="10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8015"/>
      </w:tblGrid>
      <w:tr w:rsidR="00DA4540" w:rsidRPr="003D3BD4" w:rsidTr="001C45EE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DA4540" w:rsidRPr="00CF3AC2" w:rsidRDefault="00DA4540" w:rsidP="00CF3AC2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Directives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DA4540" w:rsidRPr="00CF3AC2" w:rsidRDefault="00DA4540" w:rsidP="00CF3AC2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Page</w:t>
            </w:r>
            <w:r w:rsidR="00D70630"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  <w:r w:rsidRPr="00CF3AC2">
              <w:rPr>
                <w:rFonts w:ascii="Verdana" w:hAnsi="Verdana" w:cs="Arial"/>
                <w:b/>
                <w:sz w:val="22"/>
                <w:szCs w:val="22"/>
              </w:rPr>
              <w:t>content</w:t>
            </w:r>
          </w:p>
        </w:tc>
      </w:tr>
      <w:tr w:rsidR="00A059FF" w:rsidRPr="003D3BD4">
        <w:tc>
          <w:tcPr>
            <w:tcW w:w="2021" w:type="dxa"/>
          </w:tcPr>
          <w:p w:rsidR="00A059FF" w:rsidRPr="003D3BD4" w:rsidRDefault="00A059FF" w:rsidP="00DA4540">
            <w:pPr>
              <w:rPr>
                <w:rFonts w:ascii="Verdana" w:hAnsi="Verdana" w:cs="Arial"/>
                <w:i/>
                <w:sz w:val="18"/>
                <w:szCs w:val="18"/>
              </w:rPr>
            </w:pPr>
          </w:p>
        </w:tc>
        <w:tc>
          <w:tcPr>
            <w:tcW w:w="8015" w:type="dxa"/>
          </w:tcPr>
          <w:p w:rsidR="00A059FF" w:rsidRPr="003D3BD4" w:rsidRDefault="00A059FF" w:rsidP="00DA4540">
            <w:pPr>
              <w:rPr>
                <w:rFonts w:ascii="Verdana" w:hAnsi="Verdana" w:cs="Arial"/>
              </w:rPr>
            </w:pPr>
          </w:p>
        </w:tc>
      </w:tr>
      <w:tr w:rsidR="003967C9" w:rsidRPr="003D3BD4" w:rsidTr="003411EE">
        <w:tc>
          <w:tcPr>
            <w:tcW w:w="2021" w:type="dxa"/>
            <w:vAlign w:val="center"/>
          </w:tcPr>
          <w:p w:rsidR="003967C9" w:rsidRPr="00667EAB" w:rsidRDefault="003967C9" w:rsidP="003967C9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[List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Name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3967C9" w:rsidRPr="00033F48" w:rsidRDefault="003B266E" w:rsidP="003B266E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Providing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Pre-call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Information</w:t>
            </w:r>
            <w:r w:rsidR="00D70630">
              <w:rPr>
                <w:rFonts w:cs="Arial"/>
              </w:rPr>
              <w:t xml:space="preserve"> </w:t>
            </w:r>
            <w:r w:rsidR="00E34B70">
              <w:rPr>
                <w:rFonts w:cs="Arial"/>
              </w:rPr>
              <w:t>–</w:t>
            </w:r>
            <w:r w:rsidR="00D70630">
              <w:rPr>
                <w:rFonts w:cs="Arial"/>
              </w:rPr>
              <w:t xml:space="preserve"> </w:t>
            </w:r>
            <w:r w:rsidR="00E34B70">
              <w:rPr>
                <w:rFonts w:cs="Arial"/>
              </w:rPr>
              <w:t>Option</w:t>
            </w:r>
            <w:r w:rsidR="00D70630">
              <w:rPr>
                <w:rFonts w:cs="Arial"/>
              </w:rPr>
              <w:t xml:space="preserve"> </w:t>
            </w:r>
            <w:r w:rsidR="00E34B70">
              <w:rPr>
                <w:rFonts w:cs="Arial"/>
              </w:rPr>
              <w:t>1</w:t>
            </w:r>
          </w:p>
        </w:tc>
      </w:tr>
      <w:tr w:rsidR="003967C9" w:rsidRPr="003D3BD4" w:rsidTr="00EF429A">
        <w:tc>
          <w:tcPr>
            <w:tcW w:w="2021" w:type="dxa"/>
            <w:vAlign w:val="center"/>
          </w:tcPr>
          <w:p w:rsidR="003967C9" w:rsidRPr="00667EAB" w:rsidRDefault="003967C9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[Description]</w:t>
            </w:r>
          </w:p>
        </w:tc>
        <w:tc>
          <w:tcPr>
            <w:tcW w:w="8015" w:type="dxa"/>
          </w:tcPr>
          <w:p w:rsidR="003967C9" w:rsidRPr="003967C9" w:rsidRDefault="00C0033B" w:rsidP="00EF429A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t>Use</w:t>
            </w:r>
            <w:r w:rsidR="00D70630">
              <w:t xml:space="preserve"> </w:t>
            </w:r>
            <w:r>
              <w:t>after</w:t>
            </w:r>
            <w:r w:rsidR="00D70630">
              <w:t xml:space="preserve"> </w:t>
            </w:r>
            <w:r>
              <w:t>scheduling</w:t>
            </w:r>
            <w:r w:rsidR="00D70630">
              <w:t xml:space="preserve"> </w:t>
            </w:r>
            <w:r>
              <w:t>the</w:t>
            </w:r>
            <w:r w:rsidR="00D70630">
              <w:t xml:space="preserve"> </w:t>
            </w:r>
            <w:r>
              <w:t>appointment,</w:t>
            </w:r>
            <w:r w:rsidR="00D70630">
              <w:t xml:space="preserve"> </w:t>
            </w:r>
            <w:r>
              <w:t>and</w:t>
            </w:r>
            <w:r w:rsidR="00D70630">
              <w:t xml:space="preserve"> </w:t>
            </w:r>
            <w:r>
              <w:t>before</w:t>
            </w:r>
            <w:r w:rsidR="00D70630">
              <w:t xml:space="preserve"> </w:t>
            </w:r>
            <w:r>
              <w:t>the</w:t>
            </w:r>
            <w:r w:rsidR="00D70630">
              <w:t xml:space="preserve"> </w:t>
            </w:r>
            <w:r>
              <w:t>call</w:t>
            </w:r>
          </w:p>
        </w:tc>
      </w:tr>
      <w:tr w:rsidR="003967C9" w:rsidRPr="003D3BD4" w:rsidTr="00EF429A">
        <w:tc>
          <w:tcPr>
            <w:tcW w:w="2021" w:type="dxa"/>
            <w:vAlign w:val="center"/>
          </w:tcPr>
          <w:p w:rsidR="003967C9" w:rsidRPr="00667EAB" w:rsidRDefault="003967C9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</w:tcPr>
          <w:p w:rsidR="003967C9" w:rsidRPr="00EF429A" w:rsidRDefault="003967C9" w:rsidP="00EF429A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/>
                <w:bCs/>
              </w:rPr>
            </w:pPr>
          </w:p>
        </w:tc>
      </w:tr>
      <w:tr w:rsidR="00A059FF" w:rsidRPr="003D3BD4" w:rsidTr="00EF429A">
        <w:tc>
          <w:tcPr>
            <w:tcW w:w="2021" w:type="dxa"/>
            <w:vAlign w:val="center"/>
          </w:tcPr>
          <w:p w:rsidR="00A059FF" w:rsidRPr="00667EAB" w:rsidRDefault="00942947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[address]</w:t>
            </w:r>
          </w:p>
        </w:tc>
        <w:tc>
          <w:tcPr>
            <w:tcW w:w="8015" w:type="dxa"/>
          </w:tcPr>
          <w:p w:rsidR="00942947" w:rsidRPr="00EF429A" w:rsidRDefault="00942947" w:rsidP="00EF429A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TO: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="006D1488">
              <w:rPr>
                <w:rFonts w:cs="Arial"/>
              </w:rPr>
              <w:t>System</w:t>
            </w:r>
            <w:r w:rsidR="00D70630">
              <w:rPr>
                <w:rFonts w:cs="Arial"/>
              </w:rPr>
              <w:t xml:space="preserve"> </w:t>
            </w:r>
            <w:r w:rsidR="006D1488">
              <w:rPr>
                <w:rFonts w:cs="Arial"/>
              </w:rPr>
              <w:t>Generated</w:t>
            </w:r>
          </w:p>
          <w:p w:rsidR="00942947" w:rsidRPr="006D1488" w:rsidRDefault="00942947" w:rsidP="00EF429A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FROM: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="006D1488">
              <w:rPr>
                <w:rFonts w:cs="Arial"/>
                <w:bCs/>
              </w:rPr>
              <w:t>System</w:t>
            </w:r>
            <w:r w:rsidR="00D70630">
              <w:rPr>
                <w:rFonts w:cs="Arial"/>
                <w:bCs/>
              </w:rPr>
              <w:t xml:space="preserve"> </w:t>
            </w:r>
            <w:r w:rsidR="006D1488">
              <w:rPr>
                <w:rFonts w:cs="Arial"/>
                <w:bCs/>
              </w:rPr>
              <w:t>Generated</w:t>
            </w:r>
          </w:p>
          <w:p w:rsidR="00A059FF" w:rsidRPr="00EF429A" w:rsidRDefault="00A059FF" w:rsidP="00EF429A">
            <w:pPr>
              <w:spacing w:before="200" w:after="200"/>
              <w:rPr>
                <w:rFonts w:cs="Arial"/>
              </w:rPr>
            </w:pPr>
          </w:p>
        </w:tc>
      </w:tr>
      <w:tr w:rsidR="00942947" w:rsidRPr="003D3BD4" w:rsidTr="00EF429A">
        <w:tc>
          <w:tcPr>
            <w:tcW w:w="2021" w:type="dxa"/>
            <w:vAlign w:val="center"/>
          </w:tcPr>
          <w:p w:rsidR="00942947" w:rsidRDefault="0039016A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[subject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line]</w:t>
            </w:r>
          </w:p>
          <w:p w:rsidR="00A7202D" w:rsidRPr="00667EAB" w:rsidRDefault="00A7202D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</w:tcPr>
          <w:p w:rsidR="00A7202D" w:rsidRPr="00033F48" w:rsidRDefault="00A7202D" w:rsidP="00A7202D">
            <w:pPr>
              <w:spacing w:before="200" w:after="200"/>
              <w:rPr>
                <w:rFonts w:cs="Arial"/>
              </w:rPr>
            </w:pPr>
            <w:r w:rsidRPr="00A7202D">
              <w:rPr>
                <w:rFonts w:cs="Arial"/>
                <w:b/>
                <w:bCs/>
              </w:rPr>
              <w:t>Looking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Pr="00A7202D">
              <w:rPr>
                <w:rFonts w:cs="Arial"/>
                <w:b/>
                <w:bCs/>
              </w:rPr>
              <w:t>forward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Pr="00A7202D">
              <w:rPr>
                <w:rFonts w:cs="Arial"/>
                <w:b/>
                <w:bCs/>
              </w:rPr>
              <w:t>to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Pr="00A7202D">
              <w:rPr>
                <w:rFonts w:cs="Arial"/>
                <w:b/>
                <w:bCs/>
              </w:rPr>
              <w:t>our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Pr="00A7202D">
              <w:rPr>
                <w:rFonts w:cs="Arial"/>
                <w:b/>
                <w:bCs/>
              </w:rPr>
              <w:t>discussion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Pr="00A7202D">
              <w:rPr>
                <w:rFonts w:cs="Arial"/>
                <w:b/>
                <w:bCs/>
              </w:rPr>
              <w:t>about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Pr="00A7202D">
              <w:rPr>
                <w:rFonts w:cs="Arial"/>
                <w:b/>
                <w:bCs/>
              </w:rPr>
              <w:t>EXPAREL</w:t>
            </w:r>
            <w:r w:rsidR="00E34B70" w:rsidRPr="003B266E">
              <w:rPr>
                <w:rFonts w:cs="Arial"/>
                <w:b/>
                <w:bCs/>
                <w:vertAlign w:val="superscript"/>
              </w:rPr>
              <w:t>®</w:t>
            </w:r>
          </w:p>
        </w:tc>
      </w:tr>
      <w:tr w:rsidR="00AE0E6D" w:rsidRPr="003D3BD4" w:rsidTr="00EF429A">
        <w:tc>
          <w:tcPr>
            <w:tcW w:w="2021" w:type="dxa"/>
            <w:vAlign w:val="center"/>
          </w:tcPr>
          <w:p w:rsidR="00AE0E6D" w:rsidRPr="00667EAB" w:rsidRDefault="00AE0E6D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</w:tcPr>
          <w:p w:rsidR="00AE0E6D" w:rsidRPr="00033F48" w:rsidRDefault="00D70630" w:rsidP="00874E21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874E21">
              <w:rPr>
                <w:rFonts w:cs="Arial"/>
              </w:rPr>
              <w:t>[EXPAREL</w:t>
            </w:r>
            <w:r>
              <w:rPr>
                <w:rFonts w:cs="Arial"/>
              </w:rPr>
              <w:t xml:space="preserve"> </w:t>
            </w:r>
            <w:r w:rsidR="00874E21">
              <w:rPr>
                <w:rFonts w:cs="Arial"/>
              </w:rPr>
              <w:t>logo]</w:t>
            </w:r>
            <w:r w:rsidR="006D1488">
              <w:rPr>
                <w:rFonts w:cs="Arial"/>
              </w:rPr>
              <w:t>&lt;</w:t>
            </w:r>
            <w:r w:rsidR="00EE2236">
              <w:rPr>
                <w:rFonts w:cs="Arial"/>
              </w:rPr>
              <w:t>link</w:t>
            </w:r>
            <w:r>
              <w:rPr>
                <w:rFonts w:cs="Arial"/>
              </w:rPr>
              <w:t xml:space="preserve"> </w:t>
            </w:r>
            <w:r w:rsidR="00EE2236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="00EE2236">
              <w:rPr>
                <w:rFonts w:cs="Arial"/>
              </w:rPr>
              <w:t>www.</w:t>
            </w:r>
            <w:r w:rsidR="00874E21">
              <w:rPr>
                <w:rFonts w:cs="Arial"/>
              </w:rPr>
              <w:t>EXPAREL</w:t>
            </w:r>
            <w:r w:rsidR="00885CE0">
              <w:rPr>
                <w:rFonts w:cs="Arial"/>
              </w:rPr>
              <w:t>.com</w:t>
            </w:r>
            <w:r w:rsidR="006D1488">
              <w:rPr>
                <w:rFonts w:cs="Arial"/>
              </w:rPr>
              <w:t>&gt;</w:t>
            </w:r>
          </w:p>
        </w:tc>
      </w:tr>
      <w:tr w:rsidR="00942947" w:rsidRPr="003D3BD4" w:rsidTr="00EF429A">
        <w:tc>
          <w:tcPr>
            <w:tcW w:w="2021" w:type="dxa"/>
            <w:vAlign w:val="center"/>
          </w:tcPr>
          <w:p w:rsidR="00942947" w:rsidRPr="00667EAB" w:rsidRDefault="00942947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[viewing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="0098179F"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and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="0098179F"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link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942947" w:rsidRPr="00EF429A" w:rsidRDefault="00942947" w:rsidP="00301418">
            <w:pPr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</w:rPr>
              <w:t>Having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trouble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viewing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message</w:t>
            </w:r>
            <w:r w:rsidR="00301418" w:rsidRPr="00301418">
              <w:rPr>
                <w:rFonts w:cs="Arial"/>
              </w:rPr>
              <w:t>?</w:t>
            </w:r>
            <w:r w:rsidR="00D70630">
              <w:rPr>
                <w:rFonts w:cs="Arial"/>
              </w:rPr>
              <w:t xml:space="preserve"> </w:t>
            </w:r>
            <w:r w:rsidR="00301418" w:rsidRPr="00301418">
              <w:rPr>
                <w:rFonts w:cs="Arial"/>
              </w:rPr>
              <w:t>Access</w:t>
            </w:r>
            <w:r w:rsidR="00D70630">
              <w:rPr>
                <w:rFonts w:cs="Arial"/>
              </w:rPr>
              <w:t xml:space="preserve"> </w:t>
            </w:r>
            <w:r w:rsidR="00301418" w:rsidRPr="00301418">
              <w:rPr>
                <w:rFonts w:cs="Arial"/>
              </w:rPr>
              <w:t>it</w:t>
            </w:r>
            <w:r w:rsidR="00D70630">
              <w:rPr>
                <w:rFonts w:cs="Arial"/>
              </w:rPr>
              <w:t xml:space="preserve"> </w:t>
            </w:r>
            <w:r w:rsidR="00301418" w:rsidRPr="00301418">
              <w:rPr>
                <w:rFonts w:cs="Arial"/>
              </w:rPr>
              <w:t>online.</w:t>
            </w:r>
            <w:r w:rsidR="00D70630">
              <w:rPr>
                <w:rFonts w:cs="Arial"/>
              </w:rPr>
              <w:t xml:space="preserve"> </w:t>
            </w:r>
            <w:r w:rsidR="00301418" w:rsidRPr="00301418">
              <w:rPr>
                <w:rFonts w:cs="Arial"/>
              </w:rPr>
              <w:t>&lt;link</w:t>
            </w:r>
            <w:r w:rsidR="00D70630">
              <w:rPr>
                <w:rFonts w:cs="Arial"/>
              </w:rPr>
              <w:t xml:space="preserve"> </w:t>
            </w:r>
            <w:r w:rsidR="00301418" w:rsidRPr="00301418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="00301418" w:rsidRPr="00301418">
              <w:rPr>
                <w:rFonts w:cs="Arial"/>
              </w:rPr>
              <w:t>message</w:t>
            </w:r>
            <w:r w:rsidR="00301418">
              <w:rPr>
                <w:rFonts w:cs="Arial"/>
              </w:rPr>
              <w:t>&gt;</w:t>
            </w:r>
          </w:p>
        </w:tc>
      </w:tr>
      <w:tr w:rsidR="006D1488" w:rsidRPr="003D3BD4" w:rsidTr="00EF429A">
        <w:tc>
          <w:tcPr>
            <w:tcW w:w="2021" w:type="dxa"/>
            <w:vAlign w:val="center"/>
          </w:tcPr>
          <w:p w:rsidR="006D1488" w:rsidRPr="00667EAB" w:rsidRDefault="006D1488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[alt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text]</w:t>
            </w:r>
          </w:p>
        </w:tc>
        <w:tc>
          <w:tcPr>
            <w:tcW w:w="8015" w:type="dxa"/>
          </w:tcPr>
          <w:p w:rsidR="006D1488" w:rsidRPr="00EF429A" w:rsidRDefault="00874E21" w:rsidP="00301418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EXPAREL,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Pharmaceuticals,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Inc.</w:t>
            </w:r>
          </w:p>
        </w:tc>
      </w:tr>
      <w:tr w:rsidR="00753C69" w:rsidRPr="003D3BD4" w:rsidTr="00EF429A">
        <w:tc>
          <w:tcPr>
            <w:tcW w:w="2021" w:type="dxa"/>
            <w:vAlign w:val="center"/>
          </w:tcPr>
          <w:p w:rsidR="00753C69" w:rsidRPr="00667EAB" w:rsidRDefault="008F1310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[Salutation</w:t>
            </w:r>
            <w:r w:rsidR="00753C69"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753C69" w:rsidRPr="00033F48" w:rsidRDefault="008F1310" w:rsidP="00874E21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Dear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Dr.&lt;name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inserted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by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system&gt;,</w:t>
            </w:r>
            <w:r w:rsidR="00D70630">
              <w:rPr>
                <w:rFonts w:cs="Arial"/>
              </w:rPr>
              <w:t xml:space="preserve"> </w:t>
            </w:r>
          </w:p>
        </w:tc>
      </w:tr>
      <w:tr w:rsidR="00753C69" w:rsidRPr="003D3BD4" w:rsidTr="00EF429A">
        <w:tc>
          <w:tcPr>
            <w:tcW w:w="2021" w:type="dxa"/>
            <w:vAlign w:val="center"/>
          </w:tcPr>
          <w:p w:rsidR="00753C69" w:rsidRPr="00667EAB" w:rsidRDefault="0040423D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[copy]</w:t>
            </w:r>
          </w:p>
        </w:tc>
        <w:tc>
          <w:tcPr>
            <w:tcW w:w="8015" w:type="dxa"/>
          </w:tcPr>
          <w:p w:rsidR="00874E21" w:rsidRPr="00874E21" w:rsidRDefault="00BC648A" w:rsidP="00874E21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look</w:t>
            </w:r>
            <w:r w:rsidR="00D70630">
              <w:rPr>
                <w:rFonts w:cs="Arial"/>
              </w:rPr>
              <w:t xml:space="preserve"> </w:t>
            </w:r>
            <w:r w:rsidR="00874E21" w:rsidRPr="00874E21">
              <w:rPr>
                <w:rFonts w:cs="Arial"/>
              </w:rPr>
              <w:t>forward</w:t>
            </w:r>
            <w:r w:rsidR="00D70630">
              <w:rPr>
                <w:rFonts w:cs="Arial"/>
              </w:rPr>
              <w:t xml:space="preserve"> </w:t>
            </w:r>
            <w:r w:rsidR="00874E21" w:rsidRPr="00874E21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="00874E21" w:rsidRPr="00874E21">
              <w:rPr>
                <w:rFonts w:cs="Arial"/>
              </w:rPr>
              <w:t>speaking</w:t>
            </w:r>
            <w:r w:rsidR="00D70630">
              <w:rPr>
                <w:rFonts w:cs="Arial"/>
              </w:rPr>
              <w:t xml:space="preserve"> </w:t>
            </w:r>
            <w:r w:rsidR="00874E21" w:rsidRPr="00874E21">
              <w:rPr>
                <w:rFonts w:cs="Arial"/>
              </w:rPr>
              <w:t>with</w:t>
            </w:r>
            <w:r w:rsidR="00D70630">
              <w:rPr>
                <w:rFonts w:cs="Arial"/>
              </w:rPr>
              <w:t xml:space="preserve"> </w:t>
            </w:r>
            <w:r w:rsidR="00874E21" w:rsidRPr="00874E21"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 w:rsidR="00874E21" w:rsidRPr="00874E21">
              <w:rPr>
                <w:rFonts w:cs="Arial"/>
              </w:rPr>
              <w:t>about</w:t>
            </w:r>
            <w:r w:rsidR="00D70630">
              <w:rPr>
                <w:rFonts w:cs="Arial"/>
              </w:rPr>
              <w:t xml:space="preserve"> </w:t>
            </w:r>
            <w:r w:rsidR="00874E21" w:rsidRPr="00874E21">
              <w:rPr>
                <w:rFonts w:cs="Arial"/>
              </w:rPr>
              <w:t>how</w:t>
            </w:r>
            <w:r w:rsidR="00D70630">
              <w:rPr>
                <w:rFonts w:cs="Arial"/>
              </w:rPr>
              <w:t xml:space="preserve"> </w:t>
            </w:r>
            <w:r w:rsidR="00874E21" w:rsidRPr="00874E21">
              <w:rPr>
                <w:rFonts w:cs="Arial"/>
              </w:rPr>
              <w:t>EXPAREL</w:t>
            </w:r>
            <w:r w:rsidR="00D70630">
              <w:rPr>
                <w:rFonts w:cs="Arial"/>
              </w:rPr>
              <w:t xml:space="preserve"> </w:t>
            </w:r>
            <w:r w:rsidR="00874E21" w:rsidRPr="00874E21">
              <w:rPr>
                <w:rFonts w:cs="Arial"/>
              </w:rPr>
              <w:t>can</w:t>
            </w:r>
            <w:r w:rsidR="00D70630">
              <w:rPr>
                <w:rFonts w:cs="Arial"/>
              </w:rPr>
              <w:t xml:space="preserve"> </w:t>
            </w:r>
            <w:r w:rsidR="00874E21" w:rsidRPr="00874E21">
              <w:rPr>
                <w:rFonts w:cs="Arial"/>
              </w:rPr>
              <w:t>help</w:t>
            </w:r>
            <w:r w:rsidR="00D70630">
              <w:rPr>
                <w:rFonts w:cs="Arial"/>
              </w:rPr>
              <w:t xml:space="preserve"> </w:t>
            </w:r>
            <w:r w:rsidR="00874E21" w:rsidRPr="00874E21"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 w:rsidR="00225F3A">
              <w:rPr>
                <w:rFonts w:cs="Arial"/>
              </w:rPr>
              <w:t>manage</w:t>
            </w:r>
            <w:r w:rsidR="00D70630">
              <w:rPr>
                <w:rFonts w:cs="Arial"/>
              </w:rPr>
              <w:t xml:space="preserve"> </w:t>
            </w:r>
            <w:r w:rsidR="00225F3A">
              <w:rPr>
                <w:rFonts w:cs="Arial"/>
              </w:rPr>
              <w:t>your</w:t>
            </w:r>
            <w:r w:rsidR="00D70630">
              <w:rPr>
                <w:rFonts w:cs="Arial"/>
              </w:rPr>
              <w:t xml:space="preserve"> </w:t>
            </w:r>
            <w:r w:rsidR="00225F3A">
              <w:rPr>
                <w:rFonts w:cs="Arial"/>
              </w:rPr>
              <w:t>patients’</w:t>
            </w:r>
            <w:r w:rsidR="00D70630">
              <w:rPr>
                <w:rFonts w:cs="Arial"/>
              </w:rPr>
              <w:t xml:space="preserve"> </w:t>
            </w:r>
            <w:r w:rsidR="00225F3A">
              <w:rPr>
                <w:rFonts w:cs="Arial"/>
              </w:rPr>
              <w:t>postsurgical</w:t>
            </w:r>
            <w:r w:rsidR="00D70630">
              <w:rPr>
                <w:rFonts w:cs="Arial"/>
              </w:rPr>
              <w:t xml:space="preserve"> </w:t>
            </w:r>
            <w:r w:rsidR="00225F3A">
              <w:rPr>
                <w:rFonts w:cs="Arial"/>
              </w:rPr>
              <w:t>pain.</w:t>
            </w:r>
            <w:r w:rsidR="00D70630">
              <w:rPr>
                <w:rFonts w:cs="Arial"/>
              </w:rPr>
              <w:t xml:space="preserve"> </w:t>
            </w:r>
          </w:p>
          <w:p w:rsidR="00753C69" w:rsidRPr="00EF429A" w:rsidRDefault="008F68CA" w:rsidP="00E34B70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8F68CA">
              <w:rPr>
                <w:rFonts w:cs="Arial"/>
              </w:rPr>
              <w:t>If</w:t>
            </w:r>
            <w:r w:rsidR="00D70630">
              <w:rPr>
                <w:rFonts w:cs="Arial"/>
              </w:rPr>
              <w:t xml:space="preserve"> </w:t>
            </w:r>
            <w:r w:rsidR="003A379B"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 w:rsidR="00E34B70">
              <w:rPr>
                <w:rFonts w:cs="Arial"/>
              </w:rPr>
              <w:t>have</w:t>
            </w:r>
            <w:r w:rsidR="00D70630">
              <w:rPr>
                <w:rFonts w:cs="Arial"/>
              </w:rPr>
              <w:t xml:space="preserve"> </w:t>
            </w:r>
            <w:r w:rsidR="00E34B70">
              <w:rPr>
                <w:rFonts w:cs="Arial"/>
              </w:rPr>
              <w:t>time</w:t>
            </w:r>
            <w:r w:rsidR="00D70630">
              <w:rPr>
                <w:rFonts w:cs="Arial"/>
              </w:rPr>
              <w:t xml:space="preserve"> </w:t>
            </w:r>
            <w:r w:rsidR="00E34B70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Pr="008F68CA">
              <w:rPr>
                <w:rFonts w:cs="Arial"/>
              </w:rPr>
              <w:t>review</w:t>
            </w:r>
            <w:r w:rsidR="00D70630">
              <w:rPr>
                <w:rFonts w:cs="Arial"/>
              </w:rPr>
              <w:t xml:space="preserve"> </w:t>
            </w:r>
            <w:r w:rsidRPr="008F68CA">
              <w:rPr>
                <w:rFonts w:cs="Arial"/>
              </w:rPr>
              <w:t>before</w:t>
            </w:r>
            <w:r w:rsidR="00D70630">
              <w:rPr>
                <w:rFonts w:cs="Arial"/>
              </w:rPr>
              <w:t xml:space="preserve"> </w:t>
            </w:r>
            <w:r w:rsidRPr="008F68CA">
              <w:rPr>
                <w:rFonts w:cs="Arial"/>
              </w:rPr>
              <w:t>our</w:t>
            </w:r>
            <w:r w:rsidR="00D70630">
              <w:rPr>
                <w:rFonts w:cs="Arial"/>
              </w:rPr>
              <w:t xml:space="preserve"> </w:t>
            </w:r>
            <w:r w:rsidRPr="008F68CA">
              <w:rPr>
                <w:rFonts w:cs="Arial"/>
              </w:rPr>
              <w:t>appointment,</w:t>
            </w:r>
            <w:r w:rsidR="00D70630">
              <w:rPr>
                <w:rFonts w:cs="Arial"/>
              </w:rPr>
              <w:t xml:space="preserve"> </w:t>
            </w:r>
            <w:r w:rsidR="00225F3A"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 w:rsidR="00225F3A">
              <w:rPr>
                <w:rFonts w:cs="Arial"/>
              </w:rPr>
              <w:t>thought</w:t>
            </w:r>
            <w:r w:rsidR="00D70630">
              <w:rPr>
                <w:rFonts w:cs="Arial"/>
              </w:rPr>
              <w:t xml:space="preserve"> </w:t>
            </w:r>
            <w:r w:rsidR="00225F3A"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 w:rsidR="00225F3A">
              <w:rPr>
                <w:rFonts w:cs="Arial"/>
              </w:rPr>
              <w:t>might</w:t>
            </w:r>
            <w:r w:rsidR="00D70630">
              <w:rPr>
                <w:rFonts w:cs="Arial"/>
              </w:rPr>
              <w:t xml:space="preserve"> </w:t>
            </w:r>
            <w:r w:rsidR="00E34B70">
              <w:rPr>
                <w:rFonts w:cs="Arial"/>
              </w:rPr>
              <w:t>appreciate</w:t>
            </w:r>
            <w:r w:rsidR="00D70630">
              <w:rPr>
                <w:rFonts w:cs="Arial"/>
              </w:rPr>
              <w:t xml:space="preserve"> </w:t>
            </w:r>
            <w:r w:rsidR="00225F3A">
              <w:rPr>
                <w:rFonts w:cs="Arial"/>
              </w:rPr>
              <w:t>some</w:t>
            </w:r>
            <w:r w:rsidR="00D70630">
              <w:rPr>
                <w:rFonts w:cs="Arial"/>
              </w:rPr>
              <w:t xml:space="preserve"> </w:t>
            </w:r>
            <w:r w:rsidR="00225F3A">
              <w:rPr>
                <w:rFonts w:cs="Arial"/>
              </w:rPr>
              <w:t>background</w:t>
            </w:r>
            <w:r w:rsidR="00D70630">
              <w:rPr>
                <w:rFonts w:cs="Arial"/>
              </w:rPr>
              <w:t xml:space="preserve"> </w:t>
            </w:r>
            <w:r w:rsidR="00225F3A">
              <w:rPr>
                <w:rFonts w:cs="Arial"/>
              </w:rPr>
              <w:t>information.</w:t>
            </w:r>
            <w:r w:rsidR="00D70630">
              <w:rPr>
                <w:rFonts w:cs="Arial"/>
              </w:rPr>
              <w:t xml:space="preserve"> </w:t>
            </w:r>
          </w:p>
        </w:tc>
      </w:tr>
      <w:tr w:rsidR="00C424EA" w:rsidRPr="003D3BD4" w:rsidTr="00EF429A">
        <w:tc>
          <w:tcPr>
            <w:tcW w:w="2021" w:type="dxa"/>
            <w:vAlign w:val="center"/>
          </w:tcPr>
          <w:p w:rsidR="00C424EA" w:rsidRPr="00667EAB" w:rsidRDefault="00081B1A" w:rsidP="003967C9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 w:rsidR="003967C9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Fragment</w:t>
            </w:r>
            <w:r w:rsidR="00C424EA"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874E21" w:rsidRPr="003967C9" w:rsidRDefault="003967C9" w:rsidP="00EF429A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&lt;system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populates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with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selected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Fragment(s)&gt;</w:t>
            </w:r>
          </w:p>
        </w:tc>
      </w:tr>
      <w:tr w:rsidR="00081B1A" w:rsidRPr="003D3BD4" w:rsidTr="00EF429A">
        <w:tc>
          <w:tcPr>
            <w:tcW w:w="2021" w:type="dxa"/>
            <w:vAlign w:val="center"/>
          </w:tcPr>
          <w:p w:rsidR="00081B1A" w:rsidRPr="00667EAB" w:rsidRDefault="00081B1A" w:rsidP="00F76784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 w:rsidR="00F76784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Sign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="00F76784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off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081B1A" w:rsidRPr="00EF429A" w:rsidRDefault="00301418" w:rsidP="006F3EC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truly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appreciate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taking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time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out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busy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schedule</w:t>
            </w:r>
            <w:r w:rsidR="00D70630">
              <w:rPr>
                <w:rFonts w:cs="Arial"/>
              </w:rPr>
              <w:t xml:space="preserve"> </w:t>
            </w:r>
            <w:r w:rsidR="00BC648A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="00BC648A">
              <w:rPr>
                <w:rFonts w:cs="Arial"/>
              </w:rPr>
              <w:t>discuss</w:t>
            </w:r>
            <w:r>
              <w:rPr>
                <w:rFonts w:cs="Arial"/>
              </w:rPr>
              <w:t>.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I’ll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see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soo</w:t>
            </w:r>
            <w:r w:rsidR="00BC648A">
              <w:rPr>
                <w:rFonts w:cs="Arial"/>
              </w:rPr>
              <w:t>n!</w:t>
            </w:r>
          </w:p>
        </w:tc>
      </w:tr>
      <w:tr w:rsidR="00081B1A" w:rsidRPr="003D3BD4" w:rsidTr="00EF429A">
        <w:tc>
          <w:tcPr>
            <w:tcW w:w="2021" w:type="dxa"/>
            <w:vAlign w:val="center"/>
          </w:tcPr>
          <w:p w:rsidR="00081B1A" w:rsidRPr="00667EAB" w:rsidRDefault="009E308F" w:rsidP="00F76784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 w:rsidR="00F76784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Closing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="00F76784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874E21" w:rsidRDefault="00D70630" w:rsidP="00874E21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301418">
              <w:rPr>
                <w:rFonts w:cs="Arial"/>
              </w:rPr>
              <w:t>Sincerely,</w:t>
            </w:r>
            <w:r>
              <w:rPr>
                <w:rFonts w:cs="Arial"/>
              </w:rPr>
              <w:t xml:space="preserve"> </w:t>
            </w:r>
          </w:p>
          <w:p w:rsidR="00081B1A" w:rsidRPr="00D968AD" w:rsidRDefault="00D70630" w:rsidP="00874E21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F76784">
              <w:rPr>
                <w:rFonts w:cs="Arial"/>
              </w:rPr>
              <w:t>&lt;system</w:t>
            </w:r>
            <w:r>
              <w:rPr>
                <w:rFonts w:cs="Arial"/>
              </w:rPr>
              <w:t xml:space="preserve"> </w:t>
            </w:r>
            <w:r w:rsidR="00F76784">
              <w:rPr>
                <w:rFonts w:cs="Arial"/>
              </w:rPr>
              <w:t>inserts</w:t>
            </w:r>
            <w:r>
              <w:rPr>
                <w:rFonts w:cs="Arial"/>
              </w:rPr>
              <w:t xml:space="preserve"> </w:t>
            </w:r>
            <w:r w:rsidR="00F76784">
              <w:rPr>
                <w:rFonts w:cs="Arial"/>
              </w:rPr>
              <w:t>sales</w:t>
            </w:r>
            <w:r>
              <w:rPr>
                <w:rFonts w:cs="Arial"/>
              </w:rPr>
              <w:t xml:space="preserve"> </w:t>
            </w:r>
            <w:r w:rsidR="00874E21">
              <w:rPr>
                <w:rFonts w:cs="Arial"/>
              </w:rPr>
              <w:t>representative’s</w:t>
            </w:r>
            <w:r>
              <w:rPr>
                <w:rFonts w:cs="Arial"/>
              </w:rPr>
              <w:t xml:space="preserve"> </w:t>
            </w:r>
            <w:r w:rsidR="00F76784">
              <w:rPr>
                <w:rFonts w:cs="Arial"/>
              </w:rPr>
              <w:t>name&gt;</w:t>
            </w:r>
          </w:p>
        </w:tc>
      </w:tr>
      <w:tr w:rsidR="00301418" w:rsidRPr="003D3BD4" w:rsidTr="00EF429A">
        <w:tc>
          <w:tcPr>
            <w:tcW w:w="2021" w:type="dxa"/>
            <w:vAlign w:val="center"/>
          </w:tcPr>
          <w:p w:rsidR="00301418" w:rsidRPr="00667EAB" w:rsidRDefault="00301418" w:rsidP="00F76784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[Opt-out]</w:t>
            </w:r>
          </w:p>
        </w:tc>
        <w:tc>
          <w:tcPr>
            <w:tcW w:w="8015" w:type="dxa"/>
          </w:tcPr>
          <w:p w:rsidR="00301418" w:rsidRPr="00EF429A" w:rsidRDefault="00301418" w:rsidP="00673688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prefer</w:t>
            </w:r>
            <w:r w:rsidR="00D70630">
              <w:rPr>
                <w:rFonts w:cs="Arial"/>
              </w:rPr>
              <w:t xml:space="preserve"> </w:t>
            </w:r>
            <w:del w:id="0" w:author="Mary Beriont" w:date="2014-01-27T11:21:00Z">
              <w:r w:rsidDel="00673688">
                <w:rPr>
                  <w:rFonts w:cs="Arial"/>
                </w:rPr>
                <w:delText>to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</w:del>
            <w:r>
              <w:rPr>
                <w:rFonts w:cs="Arial"/>
              </w:rPr>
              <w:t>not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receive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future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emails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please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click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here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unsubscribe.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&lt;link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unsubscribe&gt;</w:t>
            </w:r>
          </w:p>
        </w:tc>
      </w:tr>
      <w:tr w:rsidR="00F476F9" w:rsidRPr="003D3BD4" w:rsidTr="00EF429A">
        <w:tc>
          <w:tcPr>
            <w:tcW w:w="2021" w:type="dxa"/>
            <w:vAlign w:val="center"/>
          </w:tcPr>
          <w:p w:rsidR="00F476F9" w:rsidRPr="00667EAB" w:rsidRDefault="003967C9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[Safety</w:t>
            </w:r>
            <w:r w:rsidR="00F476F9"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F476F9" w:rsidRPr="00D968AD" w:rsidRDefault="003967C9" w:rsidP="00D968A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&lt;System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automatically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populates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area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email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with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required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Indication(s)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and/or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ISI&gt;</w:t>
            </w:r>
          </w:p>
        </w:tc>
      </w:tr>
      <w:tr w:rsidR="00672C44" w:rsidRPr="003D3BD4" w:rsidTr="00EF429A">
        <w:tc>
          <w:tcPr>
            <w:tcW w:w="2021" w:type="dxa"/>
            <w:vAlign w:val="center"/>
          </w:tcPr>
          <w:p w:rsidR="00672C44" w:rsidRPr="00667EAB" w:rsidRDefault="00AE0E6D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  <w:vAlign w:val="center"/>
          </w:tcPr>
          <w:p w:rsidR="00672C44" w:rsidRPr="00EF429A" w:rsidRDefault="00874E21" w:rsidP="00EF429A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[Pacira</w:t>
            </w:r>
            <w:r w:rsidR="00D70630">
              <w:rPr>
                <w:rFonts w:cs="Arial"/>
              </w:rPr>
              <w:t xml:space="preserve"> </w:t>
            </w:r>
            <w:r w:rsidR="00F76784">
              <w:rPr>
                <w:rFonts w:cs="Arial"/>
              </w:rPr>
              <w:t>logo</w:t>
            </w:r>
            <w:r>
              <w:rPr>
                <w:rFonts w:cs="Arial"/>
              </w:rPr>
              <w:t>]</w:t>
            </w:r>
          </w:p>
        </w:tc>
      </w:tr>
      <w:tr w:rsidR="00DA4540" w:rsidRPr="003D3BD4" w:rsidTr="00EF429A">
        <w:tc>
          <w:tcPr>
            <w:tcW w:w="2021" w:type="dxa"/>
            <w:vAlign w:val="center"/>
          </w:tcPr>
          <w:p w:rsidR="00DA4540" w:rsidRPr="00667EAB" w:rsidRDefault="00AE0E6D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[end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matter</w:t>
            </w:r>
            <w:r w:rsidR="00DA4540"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  <w:vAlign w:val="center"/>
          </w:tcPr>
          <w:p w:rsidR="00874E21" w:rsidRDefault="00F76784" w:rsidP="00EF429A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Copyright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©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2014</w:t>
            </w:r>
            <w:r w:rsidR="00D70630">
              <w:rPr>
                <w:rFonts w:cs="Arial"/>
              </w:rPr>
              <w:t xml:space="preserve"> </w:t>
            </w:r>
            <w:r w:rsidR="00874E21">
              <w:rPr>
                <w:rFonts w:cs="Arial"/>
              </w:rPr>
              <w:t>Pacira</w:t>
            </w:r>
            <w:r w:rsidR="00D70630">
              <w:rPr>
                <w:rFonts w:cs="Arial"/>
              </w:rPr>
              <w:t xml:space="preserve"> </w:t>
            </w:r>
            <w:r w:rsidR="00AE2FBD">
              <w:rPr>
                <w:rFonts w:cs="Arial"/>
              </w:rPr>
              <w:t>Pharmaceuticals</w:t>
            </w:r>
            <w:r w:rsidR="00874E21">
              <w:rPr>
                <w:rFonts w:cs="Arial"/>
              </w:rPr>
              <w:t>,</w:t>
            </w:r>
            <w:r w:rsidR="00D70630">
              <w:rPr>
                <w:rFonts w:cs="Arial"/>
              </w:rPr>
              <w:t xml:space="preserve"> </w:t>
            </w:r>
            <w:r w:rsidR="00874E21">
              <w:rPr>
                <w:rFonts w:cs="Arial"/>
              </w:rPr>
              <w:t>Inc.</w:t>
            </w:r>
            <w:r w:rsidR="00D70630">
              <w:rPr>
                <w:rFonts w:cs="Arial"/>
              </w:rPr>
              <w:t xml:space="preserve"> </w:t>
            </w:r>
          </w:p>
          <w:p w:rsidR="00DA4540" w:rsidRPr="00EF429A" w:rsidRDefault="00874E21" w:rsidP="00D70630">
            <w:pPr>
              <w:rPr>
                <w:rFonts w:cs="Arial"/>
              </w:rPr>
            </w:pPr>
            <w:r>
              <w:rPr>
                <w:rFonts w:cs="Arial"/>
              </w:rPr>
              <w:t>Parsippany,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NJ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07054</w:t>
            </w:r>
            <w:r w:rsidR="00D70630">
              <w:rPr>
                <w:rFonts w:cs="Arial"/>
              </w:rPr>
              <w:t xml:space="preserve">       </w:t>
            </w:r>
            <w:r>
              <w:rPr>
                <w:rFonts w:cs="Arial"/>
              </w:rPr>
              <w:t>[PCRC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code]</w:t>
            </w:r>
            <w:r w:rsidR="00D70630">
              <w:rPr>
                <w:rFonts w:cs="Arial"/>
              </w:rPr>
              <w:t xml:space="preserve">      </w:t>
            </w:r>
            <w:r>
              <w:rPr>
                <w:rFonts w:cs="Arial"/>
              </w:rPr>
              <w:t>01/14</w:t>
            </w:r>
          </w:p>
        </w:tc>
      </w:tr>
      <w:tr w:rsidR="00CE2F37" w:rsidRPr="003D3BD4" w:rsidTr="00EF429A">
        <w:tc>
          <w:tcPr>
            <w:tcW w:w="2021" w:type="dxa"/>
            <w:vAlign w:val="center"/>
          </w:tcPr>
          <w:p w:rsidR="00CE2F37" w:rsidRPr="00667EAB" w:rsidRDefault="00CE2F37" w:rsidP="00CE2F37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  <w:vAlign w:val="center"/>
          </w:tcPr>
          <w:p w:rsidR="00CE2F37" w:rsidRPr="00EF429A" w:rsidRDefault="00CE2F37" w:rsidP="00EF429A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</w:p>
        </w:tc>
      </w:tr>
    </w:tbl>
    <w:p w:rsidR="004E24C7" w:rsidRDefault="004E24C7" w:rsidP="00B03CB1">
      <w:pPr>
        <w:rPr>
          <w:szCs w:val="18"/>
        </w:rPr>
      </w:pPr>
    </w:p>
    <w:p w:rsidR="004E24C7" w:rsidRPr="003D3BD4" w:rsidRDefault="004E24C7" w:rsidP="004E24C7">
      <w:pPr>
        <w:rPr>
          <w:rFonts w:ascii="Verdana" w:hAnsi="Verdana" w:cs="Arial"/>
          <w:b/>
          <w:u w:val="single"/>
        </w:rPr>
      </w:pPr>
      <w:r>
        <w:br w:type="page"/>
      </w:r>
    </w:p>
    <w:tbl>
      <w:tblPr>
        <w:tblW w:w="10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8015"/>
      </w:tblGrid>
      <w:tr w:rsidR="004E24C7" w:rsidRPr="003D3BD4" w:rsidTr="003B311D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4E24C7" w:rsidRPr="00CF3AC2" w:rsidRDefault="004E24C7" w:rsidP="003B311D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Directives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4E24C7" w:rsidRPr="00CF3AC2" w:rsidRDefault="004E24C7" w:rsidP="003B311D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Page</w:t>
            </w:r>
            <w:r w:rsidR="00D70630"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  <w:r w:rsidRPr="00CF3AC2">
              <w:rPr>
                <w:rFonts w:ascii="Verdana" w:hAnsi="Verdana" w:cs="Arial"/>
                <w:b/>
                <w:sz w:val="22"/>
                <w:szCs w:val="22"/>
              </w:rPr>
              <w:t>content</w:t>
            </w:r>
          </w:p>
        </w:tc>
      </w:tr>
      <w:tr w:rsidR="004E24C7" w:rsidRPr="003D3BD4" w:rsidTr="003B311D">
        <w:tc>
          <w:tcPr>
            <w:tcW w:w="2021" w:type="dxa"/>
          </w:tcPr>
          <w:p w:rsidR="004E24C7" w:rsidRPr="003D3BD4" w:rsidRDefault="004E24C7" w:rsidP="003B311D">
            <w:pPr>
              <w:rPr>
                <w:rFonts w:ascii="Verdana" w:hAnsi="Verdana" w:cs="Arial"/>
                <w:i/>
                <w:sz w:val="18"/>
                <w:szCs w:val="18"/>
              </w:rPr>
            </w:pPr>
          </w:p>
        </w:tc>
        <w:tc>
          <w:tcPr>
            <w:tcW w:w="8015" w:type="dxa"/>
          </w:tcPr>
          <w:p w:rsidR="004E24C7" w:rsidRPr="003D3BD4" w:rsidRDefault="004E24C7" w:rsidP="003B311D">
            <w:pPr>
              <w:rPr>
                <w:rFonts w:ascii="Verdana" w:hAnsi="Verdana" w:cs="Arial"/>
              </w:rPr>
            </w:pP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[List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Name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4E24C7" w:rsidRPr="00033F48" w:rsidRDefault="003B266E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Providing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Pre-call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Information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–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Option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[Description]</w:t>
            </w:r>
          </w:p>
        </w:tc>
        <w:tc>
          <w:tcPr>
            <w:tcW w:w="8015" w:type="dxa"/>
          </w:tcPr>
          <w:p w:rsidR="004E24C7" w:rsidRPr="003967C9" w:rsidRDefault="00C0033B" w:rsidP="004E24C7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t>Use</w:t>
            </w:r>
            <w:r w:rsidR="00D70630">
              <w:t xml:space="preserve"> </w:t>
            </w:r>
            <w:r>
              <w:t>after</w:t>
            </w:r>
            <w:r w:rsidR="00D70630">
              <w:t xml:space="preserve"> </w:t>
            </w:r>
            <w:r>
              <w:t>scheduling</w:t>
            </w:r>
            <w:r w:rsidR="00D70630">
              <w:t xml:space="preserve"> </w:t>
            </w:r>
            <w:r>
              <w:t>the</w:t>
            </w:r>
            <w:r w:rsidR="00D70630">
              <w:t xml:space="preserve"> </w:t>
            </w:r>
            <w:r>
              <w:t>appointment,</w:t>
            </w:r>
            <w:r w:rsidR="00D70630">
              <w:t xml:space="preserve"> </w:t>
            </w:r>
            <w:r>
              <w:t>and</w:t>
            </w:r>
            <w:r w:rsidR="00D70630">
              <w:t xml:space="preserve"> </w:t>
            </w:r>
            <w:r w:rsidR="003A379B">
              <w:t>the</w:t>
            </w:r>
            <w:r w:rsidR="00D70630">
              <w:t xml:space="preserve"> </w:t>
            </w:r>
            <w:r w:rsidR="003A379B">
              <w:t>day</w:t>
            </w:r>
            <w:r w:rsidR="00D70630">
              <w:t xml:space="preserve"> </w:t>
            </w:r>
            <w:r>
              <w:t>before</w:t>
            </w:r>
            <w:r w:rsidR="00D70630">
              <w:t xml:space="preserve"> </w:t>
            </w:r>
            <w:r>
              <w:t>the</w:t>
            </w:r>
            <w:r w:rsidR="00D70630">
              <w:t xml:space="preserve"> </w:t>
            </w:r>
            <w:r>
              <w:t>call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</w:tcPr>
          <w:p w:rsidR="004E24C7" w:rsidRPr="00EF429A" w:rsidRDefault="004E24C7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/>
                <w:bCs/>
              </w:rPr>
            </w:pP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[address]</w:t>
            </w:r>
          </w:p>
        </w:tc>
        <w:tc>
          <w:tcPr>
            <w:tcW w:w="8015" w:type="dxa"/>
          </w:tcPr>
          <w:p w:rsidR="004E24C7" w:rsidRPr="00EF429A" w:rsidRDefault="004E24C7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TO: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</w:rPr>
              <w:t>System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Generated</w:t>
            </w:r>
          </w:p>
          <w:p w:rsidR="004E24C7" w:rsidRPr="006D1488" w:rsidRDefault="004E24C7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FROM: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Cs/>
              </w:rPr>
              <w:t>System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Generated</w:t>
            </w:r>
          </w:p>
          <w:p w:rsidR="004E24C7" w:rsidRPr="00EF429A" w:rsidRDefault="004E24C7" w:rsidP="003B311D">
            <w:pPr>
              <w:spacing w:before="200" w:after="200"/>
              <w:rPr>
                <w:rFonts w:cs="Arial"/>
              </w:rPr>
            </w:pP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[subject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line]</w:t>
            </w:r>
          </w:p>
          <w:p w:rsidR="00A7202D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  <w:p w:rsidR="00A7202D" w:rsidRPr="00667EAB" w:rsidRDefault="00A7202D" w:rsidP="00D70630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Alternate copy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4E24C7" w:rsidRPr="00A7202D" w:rsidRDefault="004E24C7" w:rsidP="003B311D">
            <w:pPr>
              <w:spacing w:before="200" w:after="200"/>
              <w:rPr>
                <w:rFonts w:cs="Arial"/>
                <w:b/>
                <w:bCs/>
              </w:rPr>
            </w:pPr>
            <w:r w:rsidRPr="00A7202D">
              <w:rPr>
                <w:rFonts w:cs="Arial"/>
                <w:b/>
                <w:bCs/>
              </w:rPr>
              <w:t>For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Pr="00A7202D">
              <w:rPr>
                <w:rFonts w:cs="Arial"/>
                <w:b/>
                <w:bCs/>
              </w:rPr>
              <w:t>our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Pr="00A7202D">
              <w:rPr>
                <w:rFonts w:cs="Arial"/>
                <w:b/>
                <w:bCs/>
              </w:rPr>
              <w:t>conversation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Pr="00A7202D">
              <w:rPr>
                <w:rFonts w:cs="Arial"/>
                <w:b/>
                <w:bCs/>
              </w:rPr>
              <w:t>tomorrow</w:t>
            </w:r>
          </w:p>
          <w:p w:rsidR="00A7202D" w:rsidRPr="00A7202D" w:rsidRDefault="00A7202D" w:rsidP="00930DBF">
            <w:pPr>
              <w:spacing w:before="200" w:after="200"/>
              <w:rPr>
                <w:b/>
              </w:rPr>
            </w:pPr>
            <w:r w:rsidRPr="00A7202D">
              <w:rPr>
                <w:rFonts w:cs="Arial"/>
                <w:b/>
                <w:bCs/>
              </w:rPr>
              <w:t>[</w:t>
            </w:r>
            <w:r w:rsidRPr="00A7202D">
              <w:rPr>
                <w:b/>
              </w:rPr>
              <w:t>For</w:t>
            </w:r>
            <w:r w:rsidR="00D70630">
              <w:rPr>
                <w:b/>
              </w:rPr>
              <w:t xml:space="preserve"> </w:t>
            </w:r>
            <w:r w:rsidRPr="00A7202D">
              <w:rPr>
                <w:b/>
              </w:rPr>
              <w:t>our</w:t>
            </w:r>
            <w:r w:rsidR="00D70630">
              <w:rPr>
                <w:b/>
              </w:rPr>
              <w:t xml:space="preserve"> </w:t>
            </w:r>
            <w:r w:rsidRPr="00A7202D">
              <w:rPr>
                <w:b/>
              </w:rPr>
              <w:t>conversation</w:t>
            </w:r>
            <w:r w:rsidR="00D70630">
              <w:rPr>
                <w:b/>
              </w:rPr>
              <w:t xml:space="preserve"> </w:t>
            </w:r>
            <w:r w:rsidR="00930DBF">
              <w:rPr>
                <w:b/>
              </w:rPr>
              <w:t>about</w:t>
            </w:r>
            <w:r w:rsidR="00D70630">
              <w:rPr>
                <w:b/>
              </w:rPr>
              <w:t xml:space="preserve"> </w:t>
            </w:r>
            <w:r w:rsidRPr="00A7202D">
              <w:rPr>
                <w:b/>
              </w:rPr>
              <w:t>EXPAREL</w:t>
            </w:r>
            <w:r w:rsidR="003B266E" w:rsidRPr="003B266E">
              <w:rPr>
                <w:b/>
                <w:vertAlign w:val="superscript"/>
              </w:rPr>
              <w:t>®</w:t>
            </w:r>
            <w:r w:rsidR="00D70630">
              <w:rPr>
                <w:b/>
              </w:rPr>
              <w:t xml:space="preserve"> </w:t>
            </w:r>
            <w:r w:rsidRPr="00A7202D">
              <w:rPr>
                <w:b/>
              </w:rPr>
              <w:t>tomorrow]</w:t>
            </w:r>
            <w:ins w:id="1" w:author="Mary Beriont" w:date="2014-01-27T11:21:00Z">
              <w:r w:rsidR="00673688">
                <w:rPr>
                  <w:b/>
                </w:rPr>
                <w:t xml:space="preserve"> use alternate</w:t>
              </w:r>
            </w:ins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</w:tcPr>
          <w:p w:rsidR="004E24C7" w:rsidRPr="00033F48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4E24C7">
              <w:rPr>
                <w:rFonts w:cs="Arial"/>
              </w:rPr>
              <w:t>[EXPAREL</w:t>
            </w:r>
            <w:r>
              <w:rPr>
                <w:rFonts w:cs="Arial"/>
              </w:rPr>
              <w:t xml:space="preserve"> </w:t>
            </w:r>
            <w:r w:rsidR="004E24C7">
              <w:rPr>
                <w:rFonts w:cs="Arial"/>
              </w:rPr>
              <w:t>logo]&lt;link</w:t>
            </w:r>
            <w:r>
              <w:rPr>
                <w:rFonts w:cs="Arial"/>
              </w:rPr>
              <w:t xml:space="preserve"> </w:t>
            </w:r>
            <w:r w:rsidR="004E24C7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="004E24C7">
              <w:rPr>
                <w:rFonts w:cs="Arial"/>
              </w:rPr>
              <w:t>www.EXPAREL.com&gt;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[viewing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and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link]</w:t>
            </w:r>
          </w:p>
        </w:tc>
        <w:tc>
          <w:tcPr>
            <w:tcW w:w="8015" w:type="dxa"/>
          </w:tcPr>
          <w:p w:rsidR="004E24C7" w:rsidRPr="00EF429A" w:rsidRDefault="004E24C7" w:rsidP="003B311D">
            <w:pPr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</w:rPr>
              <w:t>Having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trouble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viewing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message</w:t>
            </w:r>
            <w:r w:rsidRPr="00301418">
              <w:rPr>
                <w:rFonts w:cs="Arial"/>
              </w:rPr>
              <w:t>?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Access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it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online.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&lt;link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message</w:t>
            </w:r>
            <w:r>
              <w:rPr>
                <w:rFonts w:cs="Arial"/>
              </w:rPr>
              <w:t>&gt;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[alt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text]</w:t>
            </w:r>
          </w:p>
        </w:tc>
        <w:tc>
          <w:tcPr>
            <w:tcW w:w="8015" w:type="dxa"/>
          </w:tcPr>
          <w:p w:rsidR="004E24C7" w:rsidRPr="00EF429A" w:rsidRDefault="004E24C7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EXPAREL,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Pharmaceuticals,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Inc.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4E24C7" w:rsidRPr="00033F48" w:rsidRDefault="004E24C7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Dear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Dr.&lt;name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inserted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by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system&gt;,</w:t>
            </w:r>
            <w:r w:rsidR="00D70630">
              <w:rPr>
                <w:rFonts w:cs="Arial"/>
              </w:rPr>
              <w:t xml:space="preserve"> 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[copy]</w:t>
            </w:r>
          </w:p>
        </w:tc>
        <w:tc>
          <w:tcPr>
            <w:tcW w:w="8015" w:type="dxa"/>
          </w:tcPr>
          <w:p w:rsidR="004E24C7" w:rsidRPr="00EF429A" w:rsidRDefault="004E24C7" w:rsidP="003B266E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4E24C7"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 w:rsidRPr="004E24C7">
              <w:rPr>
                <w:rFonts w:cs="Arial"/>
              </w:rPr>
              <w:t>thought</w:t>
            </w:r>
            <w:r w:rsidR="00D70630">
              <w:rPr>
                <w:rFonts w:cs="Arial"/>
              </w:rPr>
              <w:t xml:space="preserve"> </w:t>
            </w:r>
            <w:r w:rsidRPr="004E24C7"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 w:rsidRPr="004E24C7">
              <w:rPr>
                <w:rFonts w:cs="Arial"/>
              </w:rPr>
              <w:t>might</w:t>
            </w:r>
            <w:r w:rsidR="00D70630">
              <w:rPr>
                <w:rFonts w:cs="Arial"/>
              </w:rPr>
              <w:t xml:space="preserve"> </w:t>
            </w:r>
            <w:r w:rsidRPr="004E24C7">
              <w:rPr>
                <w:rFonts w:cs="Arial"/>
              </w:rPr>
              <w:t>like</w:t>
            </w:r>
            <w:r w:rsidR="00D70630">
              <w:rPr>
                <w:rFonts w:cs="Arial"/>
              </w:rPr>
              <w:t xml:space="preserve"> </w:t>
            </w:r>
            <w:r w:rsidRPr="004E24C7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Pr="004E24C7">
              <w:rPr>
                <w:rFonts w:cs="Arial"/>
              </w:rPr>
              <w:t>review</w:t>
            </w:r>
            <w:r w:rsidR="00D70630">
              <w:rPr>
                <w:rFonts w:cs="Arial"/>
              </w:rPr>
              <w:t xml:space="preserve"> </w:t>
            </w:r>
            <w:r w:rsidRPr="004E24C7"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 w:rsidRPr="004E24C7">
              <w:rPr>
                <w:rFonts w:cs="Arial"/>
              </w:rPr>
              <w:t>following</w:t>
            </w:r>
            <w:r w:rsidR="00D70630">
              <w:rPr>
                <w:rFonts w:cs="Arial"/>
              </w:rPr>
              <w:t xml:space="preserve"> </w:t>
            </w:r>
            <w:r w:rsidRPr="004E24C7">
              <w:rPr>
                <w:rFonts w:cs="Arial"/>
              </w:rPr>
              <w:t>in</w:t>
            </w:r>
            <w:r w:rsidR="00D70630">
              <w:rPr>
                <w:rFonts w:cs="Arial"/>
              </w:rPr>
              <w:t xml:space="preserve"> </w:t>
            </w:r>
            <w:r w:rsidRPr="004E24C7">
              <w:rPr>
                <w:rFonts w:cs="Arial"/>
              </w:rPr>
              <w:t>advance</w:t>
            </w:r>
            <w:r w:rsidR="00D70630">
              <w:rPr>
                <w:rFonts w:cs="Arial"/>
              </w:rPr>
              <w:t xml:space="preserve"> </w:t>
            </w:r>
            <w:r w:rsidRPr="004E24C7">
              <w:rPr>
                <w:rFonts w:cs="Arial"/>
              </w:rPr>
              <w:t>of</w:t>
            </w:r>
            <w:r w:rsidR="00D70630">
              <w:rPr>
                <w:rFonts w:cs="Arial"/>
              </w:rPr>
              <w:t xml:space="preserve"> </w:t>
            </w:r>
            <w:r w:rsidRPr="004E24C7">
              <w:rPr>
                <w:rFonts w:cs="Arial"/>
              </w:rPr>
              <w:t>our</w:t>
            </w:r>
            <w:r w:rsidR="00D70630">
              <w:rPr>
                <w:rFonts w:cs="Arial"/>
              </w:rPr>
              <w:t xml:space="preserve"> </w:t>
            </w:r>
            <w:r w:rsidRPr="004E24C7">
              <w:rPr>
                <w:rFonts w:cs="Arial"/>
              </w:rPr>
              <w:t>discussion</w:t>
            </w:r>
            <w:r w:rsidR="00D70630">
              <w:rPr>
                <w:rFonts w:cs="Arial"/>
              </w:rPr>
              <w:t xml:space="preserve"> </w:t>
            </w:r>
            <w:r w:rsidRPr="004E24C7">
              <w:rPr>
                <w:rFonts w:cs="Arial"/>
              </w:rPr>
              <w:t>tomorrow</w:t>
            </w:r>
            <w:r w:rsidR="00225F3A">
              <w:rPr>
                <w:rFonts w:cs="Arial"/>
              </w:rPr>
              <w:t>.</w:t>
            </w:r>
            <w:r w:rsidR="00D70630">
              <w:rPr>
                <w:rFonts w:cs="Arial"/>
              </w:rPr>
              <w:t xml:space="preserve"> </w:t>
            </w:r>
            <w:r w:rsidR="003B266E" w:rsidRPr="004E24C7">
              <w:rPr>
                <w:rFonts w:cs="Arial"/>
              </w:rPr>
              <w:t>I'm</w:t>
            </w:r>
            <w:r w:rsidR="00D70630">
              <w:rPr>
                <w:rFonts w:cs="Arial"/>
              </w:rPr>
              <w:t xml:space="preserve"> </w:t>
            </w:r>
            <w:r w:rsidR="003B266E" w:rsidRPr="004E24C7">
              <w:rPr>
                <w:rFonts w:cs="Arial"/>
              </w:rPr>
              <w:t>glad</w:t>
            </w:r>
            <w:r w:rsidR="00D70630">
              <w:rPr>
                <w:rFonts w:cs="Arial"/>
              </w:rPr>
              <w:t xml:space="preserve"> </w:t>
            </w:r>
            <w:r w:rsidR="003B266E" w:rsidRPr="004E24C7">
              <w:rPr>
                <w:rFonts w:cs="Arial"/>
              </w:rPr>
              <w:t>you'd</w:t>
            </w:r>
            <w:r w:rsidR="00D70630">
              <w:rPr>
                <w:rFonts w:cs="Arial"/>
              </w:rPr>
              <w:t xml:space="preserve"> </w:t>
            </w:r>
            <w:r w:rsidR="003B266E" w:rsidRPr="004E24C7">
              <w:rPr>
                <w:rFonts w:cs="Arial"/>
              </w:rPr>
              <w:t>like</w:t>
            </w:r>
            <w:r w:rsidR="00D70630">
              <w:rPr>
                <w:rFonts w:cs="Arial"/>
              </w:rPr>
              <w:t xml:space="preserve"> </w:t>
            </w:r>
            <w:r w:rsidR="003B266E" w:rsidRPr="004E24C7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="003B266E" w:rsidRPr="004E24C7">
              <w:rPr>
                <w:rFonts w:cs="Arial"/>
              </w:rPr>
              <w:t>hear</w:t>
            </w:r>
            <w:r w:rsidR="00D70630">
              <w:rPr>
                <w:rFonts w:cs="Arial"/>
              </w:rPr>
              <w:t xml:space="preserve"> </w:t>
            </w:r>
            <w:r w:rsidR="003B266E" w:rsidRPr="004E24C7">
              <w:rPr>
                <w:rFonts w:cs="Arial"/>
              </w:rPr>
              <w:t>more</w:t>
            </w:r>
            <w:r w:rsidR="00D70630">
              <w:rPr>
                <w:rFonts w:cs="Arial"/>
              </w:rPr>
              <w:t xml:space="preserve"> </w:t>
            </w:r>
            <w:r w:rsidR="003B266E" w:rsidRPr="004E24C7">
              <w:rPr>
                <w:rFonts w:cs="Arial"/>
              </w:rPr>
              <w:t>about</w:t>
            </w:r>
            <w:r w:rsidR="00D70630">
              <w:rPr>
                <w:rFonts w:cs="Arial"/>
              </w:rPr>
              <w:t xml:space="preserve"> </w:t>
            </w:r>
            <w:r w:rsidR="003B266E">
              <w:rPr>
                <w:rFonts w:cs="Arial"/>
              </w:rPr>
              <w:t>how</w:t>
            </w:r>
            <w:r w:rsidR="00D70630">
              <w:rPr>
                <w:rFonts w:cs="Arial"/>
              </w:rPr>
              <w:t xml:space="preserve"> </w:t>
            </w:r>
            <w:r w:rsidR="003B266E" w:rsidRPr="004E24C7">
              <w:rPr>
                <w:rFonts w:cs="Arial"/>
              </w:rPr>
              <w:t>EXPAREL</w:t>
            </w:r>
            <w:r w:rsidR="00D70630">
              <w:rPr>
                <w:rFonts w:cs="Arial"/>
              </w:rPr>
              <w:t xml:space="preserve"> </w:t>
            </w:r>
            <w:r w:rsidR="003B266E">
              <w:rPr>
                <w:rFonts w:cs="Arial"/>
              </w:rPr>
              <w:t>can</w:t>
            </w:r>
            <w:r w:rsidR="00D70630">
              <w:rPr>
                <w:rFonts w:cs="Arial"/>
              </w:rPr>
              <w:t xml:space="preserve"> </w:t>
            </w:r>
            <w:r w:rsidR="003B266E">
              <w:rPr>
                <w:rFonts w:cs="Arial"/>
              </w:rPr>
              <w:t>help</w:t>
            </w:r>
            <w:r w:rsidR="00D70630">
              <w:rPr>
                <w:rFonts w:cs="Arial"/>
              </w:rPr>
              <w:t xml:space="preserve"> </w:t>
            </w:r>
            <w:r w:rsidR="003B266E">
              <w:rPr>
                <w:rFonts w:cs="Arial"/>
              </w:rPr>
              <w:t>manage</w:t>
            </w:r>
            <w:r w:rsidR="00D70630">
              <w:rPr>
                <w:rFonts w:cs="Arial"/>
              </w:rPr>
              <w:t xml:space="preserve"> </w:t>
            </w:r>
            <w:r w:rsidR="003B266E">
              <w:rPr>
                <w:rFonts w:cs="Arial"/>
              </w:rPr>
              <w:t>your</w:t>
            </w:r>
            <w:r w:rsidR="00D70630">
              <w:rPr>
                <w:rFonts w:cs="Arial"/>
              </w:rPr>
              <w:t xml:space="preserve"> </w:t>
            </w:r>
            <w:r w:rsidR="003B266E">
              <w:rPr>
                <w:rFonts w:cs="Arial"/>
              </w:rPr>
              <w:t>patients’</w:t>
            </w:r>
            <w:r w:rsidR="00D70630">
              <w:rPr>
                <w:rFonts w:cs="Arial"/>
              </w:rPr>
              <w:t xml:space="preserve"> </w:t>
            </w:r>
            <w:r w:rsidR="003B266E">
              <w:rPr>
                <w:rFonts w:cs="Arial"/>
              </w:rPr>
              <w:t>postsurgical</w:t>
            </w:r>
            <w:r w:rsidR="00D70630">
              <w:rPr>
                <w:rFonts w:cs="Arial"/>
              </w:rPr>
              <w:t xml:space="preserve"> </w:t>
            </w:r>
            <w:r w:rsidR="003B266E">
              <w:rPr>
                <w:rFonts w:cs="Arial"/>
              </w:rPr>
              <w:t>pain.</w:t>
            </w:r>
            <w:r w:rsidR="00D70630">
              <w:rPr>
                <w:rFonts w:cs="Arial"/>
              </w:rPr>
              <w:t xml:space="preserve"> 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Fragment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4E24C7" w:rsidRPr="003967C9" w:rsidRDefault="004E24C7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&lt;system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populates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with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selected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Fragment(s)&gt;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Sign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off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607766" w:rsidRDefault="00B16355" w:rsidP="00607766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ins w:id="2" w:author="Mary Beriont" w:date="2014-01-27T11:31:00Z">
              <w:r>
                <w:rPr>
                  <w:rFonts w:cs="Arial"/>
                </w:rPr>
                <w:t xml:space="preserve">I look </w:t>
              </w:r>
              <w:proofErr w:type="gramStart"/>
              <w:r>
                <w:rPr>
                  <w:rFonts w:cs="Arial"/>
                </w:rPr>
                <w:t xml:space="preserve">forward </w:t>
              </w:r>
            </w:ins>
            <w:ins w:id="3" w:author="Mary Beriont" w:date="2014-01-27T11:48:00Z">
              <w:r w:rsidR="00EF1A45">
                <w:rPr>
                  <w:rFonts w:cs="Arial"/>
                </w:rPr>
                <w:t xml:space="preserve"> </w:t>
              </w:r>
            </w:ins>
            <w:ins w:id="4" w:author="Mary Beriont" w:date="2014-01-27T11:31:00Z">
              <w:r>
                <w:rPr>
                  <w:rFonts w:cs="Arial"/>
                </w:rPr>
                <w:t>to</w:t>
              </w:r>
              <w:proofErr w:type="gramEnd"/>
              <w:r>
                <w:rPr>
                  <w:rFonts w:cs="Arial"/>
                </w:rPr>
                <w:t xml:space="preserve"> </w:t>
              </w:r>
            </w:ins>
            <w:ins w:id="5" w:author="Mary Beriont" w:date="2014-01-27T11:48:00Z">
              <w:r w:rsidR="004C7CF7">
                <w:rPr>
                  <w:rFonts w:cs="Arial"/>
                </w:rPr>
                <w:t xml:space="preserve">speaking with you about how </w:t>
              </w:r>
            </w:ins>
            <w:ins w:id="6" w:author="Mary Beriont" w:date="2014-01-27T11:49:00Z">
              <w:r w:rsidR="004C7CF7">
                <w:rPr>
                  <w:rFonts w:cs="Arial"/>
                </w:rPr>
                <w:t xml:space="preserve">treating pain at the source with </w:t>
              </w:r>
            </w:ins>
            <w:ins w:id="7" w:author="Mary Beriont" w:date="2014-01-27T11:48:00Z">
              <w:r w:rsidR="004C7CF7">
                <w:rPr>
                  <w:rFonts w:cs="Arial"/>
                </w:rPr>
                <w:t xml:space="preserve">EXPAREL can help </w:t>
              </w:r>
            </w:ins>
            <w:ins w:id="8" w:author="Mary Beriont" w:date="2014-01-27T11:50:00Z">
              <w:r w:rsidR="004C7CF7">
                <w:rPr>
                  <w:rFonts w:cs="Arial"/>
                </w:rPr>
                <w:t xml:space="preserve">control </w:t>
              </w:r>
            </w:ins>
            <w:ins w:id="9" w:author="Mary Beriont" w:date="2014-01-27T11:51:00Z">
              <w:r w:rsidR="004C7CF7">
                <w:rPr>
                  <w:rFonts w:cs="Arial"/>
                </w:rPr>
                <w:t xml:space="preserve">postsurgical </w:t>
              </w:r>
            </w:ins>
            <w:ins w:id="10" w:author="Mary Beriont" w:date="2014-01-27T11:50:00Z">
              <w:r w:rsidR="004C7CF7">
                <w:rPr>
                  <w:rFonts w:cs="Arial"/>
                </w:rPr>
                <w:t xml:space="preserve">pain  and </w:t>
              </w:r>
            </w:ins>
            <w:ins w:id="11" w:author="Mary Beriont" w:date="2014-01-27T11:48:00Z">
              <w:r w:rsidR="004C7CF7">
                <w:rPr>
                  <w:rFonts w:cs="Arial"/>
                </w:rPr>
                <w:t>reduce</w:t>
              </w:r>
            </w:ins>
            <w:ins w:id="12" w:author="Mary Beriont" w:date="2014-01-27T11:50:00Z">
              <w:r w:rsidR="004C7CF7">
                <w:rPr>
                  <w:rFonts w:cs="Arial"/>
                </w:rPr>
                <w:t xml:space="preserve">  the need for opioids in your </w:t>
              </w:r>
              <w:proofErr w:type="spellStart"/>
              <w:r w:rsidR="004C7CF7">
                <w:rPr>
                  <w:rFonts w:cs="Arial"/>
                </w:rPr>
                <w:t>paitents</w:t>
              </w:r>
              <w:proofErr w:type="spellEnd"/>
              <w:r w:rsidR="004C7CF7">
                <w:rPr>
                  <w:rFonts w:cs="Arial"/>
                </w:rPr>
                <w:t xml:space="preserve"> </w:t>
              </w:r>
            </w:ins>
            <w:del w:id="13" w:author="Mary Beriont" w:date="2014-01-27T11:25:00Z">
              <w:r w:rsidR="00607766" w:rsidRPr="00607766" w:rsidDel="00673688">
                <w:rPr>
                  <w:rFonts w:cs="Arial"/>
                </w:rPr>
                <w:delText>With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EXPAREL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as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the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foundation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of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your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multimodal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F3ECD" w:rsidDel="00673688">
                <w:rPr>
                  <w:rFonts w:cs="Arial"/>
                </w:rPr>
                <w:delText>approach</w:delText>
              </w:r>
              <w:r w:rsidR="00607766" w:rsidRPr="00607766" w:rsidDel="00673688">
                <w:rPr>
                  <w:rFonts w:cs="Arial"/>
                </w:rPr>
                <w:delText>,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you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can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lead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the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way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in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decreasing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postsurgical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opioid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use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without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compromisi</w:delText>
              </w:r>
            </w:del>
            <w:del w:id="14" w:author="Mary Beriont" w:date="2014-01-27T11:24:00Z">
              <w:r w:rsidR="00607766" w:rsidRPr="00607766" w:rsidDel="00673688">
                <w:rPr>
                  <w:rFonts w:cs="Arial"/>
                </w:rPr>
                <w:delText>ng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pain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control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for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your</w:delText>
              </w:r>
              <w:r w:rsidR="00D70630" w:rsidDel="00673688">
                <w:rPr>
                  <w:rFonts w:cs="Arial"/>
                </w:rPr>
                <w:delText xml:space="preserve"> </w:delText>
              </w:r>
              <w:r w:rsidR="00607766" w:rsidRPr="00607766" w:rsidDel="00673688">
                <w:rPr>
                  <w:rFonts w:cs="Arial"/>
                </w:rPr>
                <w:delText>patients</w:delText>
              </w:r>
            </w:del>
            <w:r w:rsidR="00607766" w:rsidRPr="00607766">
              <w:rPr>
                <w:rFonts w:cs="Arial"/>
              </w:rPr>
              <w:t>.</w:t>
            </w:r>
            <w:r w:rsidR="00D70630">
              <w:rPr>
                <w:rFonts w:cs="Arial"/>
              </w:rPr>
              <w:t xml:space="preserve"> </w:t>
            </w:r>
          </w:p>
          <w:p w:rsidR="004E24C7" w:rsidRPr="00EF429A" w:rsidRDefault="00607766" w:rsidP="00607766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607766">
              <w:rPr>
                <w:rFonts w:cs="Arial"/>
              </w:rPr>
              <w:t>Thank</w:t>
            </w:r>
            <w:r w:rsidR="00D70630">
              <w:rPr>
                <w:rFonts w:cs="Arial"/>
              </w:rPr>
              <w:t xml:space="preserve"> </w:t>
            </w:r>
            <w:r w:rsidRPr="00607766"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 w:rsidRPr="00607766">
              <w:rPr>
                <w:rFonts w:cs="Arial"/>
              </w:rPr>
              <w:t>so</w:t>
            </w:r>
            <w:r w:rsidR="00D70630">
              <w:rPr>
                <w:rFonts w:cs="Arial"/>
              </w:rPr>
              <w:t xml:space="preserve"> </w:t>
            </w:r>
            <w:r w:rsidRPr="00607766">
              <w:rPr>
                <w:rFonts w:cs="Arial"/>
              </w:rPr>
              <w:t>much</w:t>
            </w:r>
            <w:r w:rsidR="00D70630">
              <w:rPr>
                <w:rFonts w:cs="Arial"/>
              </w:rPr>
              <w:t xml:space="preserve"> </w:t>
            </w:r>
            <w:r w:rsidRPr="00607766">
              <w:rPr>
                <w:rFonts w:cs="Arial"/>
              </w:rPr>
              <w:t>for</w:t>
            </w:r>
            <w:r w:rsidR="00D70630">
              <w:rPr>
                <w:rFonts w:cs="Arial"/>
              </w:rPr>
              <w:t xml:space="preserve"> </w:t>
            </w:r>
            <w:r w:rsidRPr="00607766">
              <w:rPr>
                <w:rFonts w:cs="Arial"/>
              </w:rPr>
              <w:t>your</w:t>
            </w:r>
            <w:r w:rsidR="00D70630">
              <w:rPr>
                <w:rFonts w:cs="Arial"/>
              </w:rPr>
              <w:t xml:space="preserve"> </w:t>
            </w:r>
            <w:r w:rsidRPr="00607766">
              <w:rPr>
                <w:rFonts w:cs="Arial"/>
              </w:rPr>
              <w:t>interest.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Closing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4E24C7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4E24C7">
              <w:rPr>
                <w:rFonts w:cs="Arial"/>
              </w:rPr>
              <w:t>Sincerely,</w:t>
            </w:r>
            <w:r>
              <w:rPr>
                <w:rFonts w:cs="Arial"/>
              </w:rPr>
              <w:t xml:space="preserve"> </w:t>
            </w:r>
          </w:p>
          <w:p w:rsidR="004E24C7" w:rsidRPr="00D968AD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4E24C7">
              <w:rPr>
                <w:rFonts w:cs="Arial"/>
              </w:rPr>
              <w:t>&lt;system</w:t>
            </w:r>
            <w:r>
              <w:rPr>
                <w:rFonts w:cs="Arial"/>
              </w:rPr>
              <w:t xml:space="preserve"> </w:t>
            </w:r>
            <w:r w:rsidR="004E24C7">
              <w:rPr>
                <w:rFonts w:cs="Arial"/>
              </w:rPr>
              <w:t>inserts</w:t>
            </w:r>
            <w:r>
              <w:rPr>
                <w:rFonts w:cs="Arial"/>
              </w:rPr>
              <w:t xml:space="preserve"> </w:t>
            </w:r>
            <w:r w:rsidR="004E24C7">
              <w:rPr>
                <w:rFonts w:cs="Arial"/>
              </w:rPr>
              <w:t>sales</w:t>
            </w:r>
            <w:r>
              <w:rPr>
                <w:rFonts w:cs="Arial"/>
              </w:rPr>
              <w:t xml:space="preserve"> </w:t>
            </w:r>
            <w:r w:rsidR="004E24C7">
              <w:rPr>
                <w:rFonts w:cs="Arial"/>
              </w:rPr>
              <w:t>representative’s</w:t>
            </w:r>
            <w:r>
              <w:rPr>
                <w:rFonts w:cs="Arial"/>
              </w:rPr>
              <w:t xml:space="preserve"> </w:t>
            </w:r>
            <w:r w:rsidR="004E24C7">
              <w:rPr>
                <w:rFonts w:cs="Arial"/>
              </w:rPr>
              <w:t>name&gt;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[Opt-out]</w:t>
            </w:r>
          </w:p>
        </w:tc>
        <w:tc>
          <w:tcPr>
            <w:tcW w:w="8015" w:type="dxa"/>
          </w:tcPr>
          <w:p w:rsidR="004E24C7" w:rsidRPr="00EF429A" w:rsidRDefault="004E24C7" w:rsidP="004C7CF7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prefer</w:t>
            </w:r>
            <w:r w:rsidR="00D70630">
              <w:rPr>
                <w:rFonts w:cs="Arial"/>
              </w:rPr>
              <w:t xml:space="preserve"> </w:t>
            </w:r>
            <w:del w:id="15" w:author="Mary Beriont" w:date="2014-01-27T11:51:00Z">
              <w:r w:rsidDel="004C7CF7">
                <w:rPr>
                  <w:rFonts w:cs="Arial"/>
                </w:rPr>
                <w:delText>to</w:delText>
              </w:r>
              <w:r w:rsidR="00D70630" w:rsidDel="004C7CF7">
                <w:rPr>
                  <w:rFonts w:cs="Arial"/>
                </w:rPr>
                <w:delText xml:space="preserve"> </w:delText>
              </w:r>
            </w:del>
            <w:r>
              <w:rPr>
                <w:rFonts w:cs="Arial"/>
              </w:rPr>
              <w:t>not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receive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future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emails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please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click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here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unsubscribe.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&lt;link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unsubscribe&gt;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[Safety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4E24C7" w:rsidRPr="00D968AD" w:rsidRDefault="004E24C7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&lt;System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automatically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populates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area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email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with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required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Indication(s)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and/or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ISI&gt;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  <w:vAlign w:val="center"/>
          </w:tcPr>
          <w:p w:rsidR="004E24C7" w:rsidRPr="00EF429A" w:rsidRDefault="004E24C7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[Pacira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logo]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[end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matter]</w:t>
            </w:r>
          </w:p>
        </w:tc>
        <w:tc>
          <w:tcPr>
            <w:tcW w:w="8015" w:type="dxa"/>
            <w:vAlign w:val="center"/>
          </w:tcPr>
          <w:p w:rsidR="004E24C7" w:rsidRDefault="004E24C7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Copyright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©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2014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Pacira</w:t>
            </w:r>
            <w:r w:rsidR="00D70630">
              <w:rPr>
                <w:rFonts w:cs="Arial"/>
              </w:rPr>
              <w:t xml:space="preserve"> </w:t>
            </w:r>
            <w:r w:rsidR="00AE2FBD">
              <w:rPr>
                <w:rFonts w:cs="Arial"/>
              </w:rPr>
              <w:t>Pharmaceuticals</w:t>
            </w:r>
            <w:r>
              <w:rPr>
                <w:rFonts w:cs="Arial"/>
              </w:rPr>
              <w:t>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Inc.</w:t>
            </w:r>
            <w:r w:rsidR="00D70630">
              <w:rPr>
                <w:rFonts w:cs="Arial"/>
              </w:rPr>
              <w:t xml:space="preserve"> </w:t>
            </w:r>
          </w:p>
          <w:p w:rsidR="004E24C7" w:rsidRPr="00EF429A" w:rsidRDefault="00D70630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Parsippany, NJ 07054       [PCRC code]      01/14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  <w:vAlign w:val="center"/>
          </w:tcPr>
          <w:p w:rsidR="004E24C7" w:rsidRPr="00EF429A" w:rsidRDefault="004E24C7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</w:p>
        </w:tc>
      </w:tr>
    </w:tbl>
    <w:p w:rsidR="004E24C7" w:rsidRDefault="004E24C7" w:rsidP="004E24C7">
      <w:pPr>
        <w:rPr>
          <w:szCs w:val="18"/>
        </w:rPr>
      </w:pPr>
    </w:p>
    <w:p w:rsidR="004E24C7" w:rsidRPr="003D3BD4" w:rsidRDefault="004E24C7" w:rsidP="004E24C7">
      <w:pPr>
        <w:rPr>
          <w:rFonts w:ascii="Verdana" w:hAnsi="Verdana" w:cs="Arial"/>
          <w:b/>
          <w:u w:val="single"/>
        </w:rPr>
      </w:pPr>
      <w:r>
        <w:br w:type="page"/>
      </w:r>
    </w:p>
    <w:p w:rsidR="004E2473" w:rsidRPr="003D3BD4" w:rsidRDefault="004E2473" w:rsidP="004E2473">
      <w:pPr>
        <w:rPr>
          <w:rFonts w:ascii="Verdana" w:hAnsi="Verdana" w:cs="Arial"/>
          <w:b/>
          <w:u w:val="single"/>
        </w:rPr>
      </w:pPr>
    </w:p>
    <w:tbl>
      <w:tblPr>
        <w:tblW w:w="10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8015"/>
      </w:tblGrid>
      <w:tr w:rsidR="004E2473" w:rsidRPr="003D3BD4" w:rsidTr="003B311D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4E2473" w:rsidRPr="00CF3AC2" w:rsidRDefault="004E2473" w:rsidP="003B311D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Directives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4E2473" w:rsidRPr="00CF3AC2" w:rsidRDefault="004E2473" w:rsidP="003B311D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Page</w:t>
            </w:r>
            <w:r w:rsidR="00D70630"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  <w:r w:rsidRPr="00CF3AC2">
              <w:rPr>
                <w:rFonts w:ascii="Verdana" w:hAnsi="Verdana" w:cs="Arial"/>
                <w:b/>
                <w:sz w:val="22"/>
                <w:szCs w:val="22"/>
              </w:rPr>
              <w:t>content</w:t>
            </w:r>
          </w:p>
        </w:tc>
      </w:tr>
      <w:tr w:rsidR="004E2473" w:rsidRPr="003D3BD4" w:rsidTr="003B311D">
        <w:tc>
          <w:tcPr>
            <w:tcW w:w="2021" w:type="dxa"/>
          </w:tcPr>
          <w:p w:rsidR="004E2473" w:rsidRPr="003D3BD4" w:rsidRDefault="004E2473" w:rsidP="003B311D">
            <w:pPr>
              <w:rPr>
                <w:rFonts w:ascii="Verdana" w:hAnsi="Verdana" w:cs="Arial"/>
                <w:i/>
                <w:sz w:val="18"/>
                <w:szCs w:val="18"/>
              </w:rPr>
            </w:pPr>
          </w:p>
        </w:tc>
        <w:tc>
          <w:tcPr>
            <w:tcW w:w="8015" w:type="dxa"/>
          </w:tcPr>
          <w:p w:rsidR="004E2473" w:rsidRPr="003D3BD4" w:rsidRDefault="004E2473" w:rsidP="003B311D">
            <w:pPr>
              <w:rPr>
                <w:rFonts w:ascii="Verdana" w:hAnsi="Verdana" w:cs="Arial"/>
              </w:rPr>
            </w:pPr>
          </w:p>
        </w:tc>
      </w:tr>
      <w:tr w:rsidR="004E2473" w:rsidRPr="003D3BD4" w:rsidTr="003B311D">
        <w:tc>
          <w:tcPr>
            <w:tcW w:w="2021" w:type="dxa"/>
            <w:vAlign w:val="center"/>
          </w:tcPr>
          <w:p w:rsidR="004E2473" w:rsidRPr="00667EAB" w:rsidRDefault="004E2473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[List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Name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4E2473" w:rsidRPr="00033F48" w:rsidRDefault="00D70630" w:rsidP="004E2473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4E2473">
              <w:rPr>
                <w:rFonts w:cs="Arial"/>
              </w:rPr>
              <w:t>Missed</w:t>
            </w:r>
            <w:r>
              <w:rPr>
                <w:rFonts w:cs="Arial"/>
              </w:rPr>
              <w:t xml:space="preserve"> </w:t>
            </w:r>
            <w:r w:rsidR="004E2473">
              <w:rPr>
                <w:rFonts w:cs="Arial"/>
              </w:rPr>
              <w:t>Appointment</w:t>
            </w:r>
            <w:r>
              <w:rPr>
                <w:rFonts w:cs="Arial"/>
              </w:rPr>
              <w:t xml:space="preserve"> </w:t>
            </w:r>
          </w:p>
        </w:tc>
      </w:tr>
      <w:tr w:rsidR="004E2473" w:rsidRPr="003D3BD4" w:rsidTr="003B311D">
        <w:tc>
          <w:tcPr>
            <w:tcW w:w="2021" w:type="dxa"/>
            <w:vAlign w:val="center"/>
          </w:tcPr>
          <w:p w:rsidR="004E2473" w:rsidRPr="00667EAB" w:rsidRDefault="004E2473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[Description]</w:t>
            </w:r>
          </w:p>
        </w:tc>
        <w:tc>
          <w:tcPr>
            <w:tcW w:w="8015" w:type="dxa"/>
          </w:tcPr>
          <w:p w:rsidR="004E2473" w:rsidRPr="003967C9" w:rsidRDefault="00C0033B" w:rsidP="004E2473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t>Send</w:t>
            </w:r>
            <w:r w:rsidR="00D70630">
              <w:t xml:space="preserve"> </w:t>
            </w:r>
            <w:r>
              <w:t>on</w:t>
            </w:r>
            <w:r w:rsidR="00D70630">
              <w:t xml:space="preserve"> </w:t>
            </w:r>
            <w:r>
              <w:t>the</w:t>
            </w:r>
            <w:r w:rsidR="00D70630">
              <w:t xml:space="preserve"> </w:t>
            </w:r>
            <w:r>
              <w:t>same</w:t>
            </w:r>
            <w:r w:rsidR="00D70630">
              <w:t xml:space="preserve"> </w:t>
            </w:r>
            <w:r>
              <w:t>day</w:t>
            </w:r>
            <w:r w:rsidR="00D70630">
              <w:t xml:space="preserve"> </w:t>
            </w:r>
            <w:r>
              <w:t>of</w:t>
            </w:r>
            <w:r w:rsidR="00D70630">
              <w:t xml:space="preserve"> </w:t>
            </w:r>
            <w:r>
              <w:t>missed</w:t>
            </w:r>
            <w:r w:rsidR="00D70630">
              <w:t xml:space="preserve"> </w:t>
            </w:r>
            <w:r>
              <w:t>appointment,</w:t>
            </w:r>
            <w:r w:rsidR="00D70630">
              <w:t xml:space="preserve"> </w:t>
            </w:r>
            <w:r>
              <w:t>assuming</w:t>
            </w:r>
            <w:r w:rsidR="00D70630">
              <w:t xml:space="preserve"> </w:t>
            </w:r>
            <w:r>
              <w:t>you’ve</w:t>
            </w:r>
            <w:r w:rsidR="00D70630">
              <w:t xml:space="preserve"> </w:t>
            </w:r>
            <w:r>
              <w:t>rescheduled</w:t>
            </w:r>
          </w:p>
        </w:tc>
      </w:tr>
      <w:tr w:rsidR="004E2473" w:rsidRPr="003D3BD4" w:rsidTr="003B311D">
        <w:tc>
          <w:tcPr>
            <w:tcW w:w="2021" w:type="dxa"/>
            <w:vAlign w:val="center"/>
          </w:tcPr>
          <w:p w:rsidR="004E2473" w:rsidRPr="00667EAB" w:rsidRDefault="004E2473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</w:tcPr>
          <w:p w:rsidR="004E2473" w:rsidRPr="00EF429A" w:rsidRDefault="004E2473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/>
                <w:bCs/>
              </w:rPr>
            </w:pPr>
          </w:p>
        </w:tc>
      </w:tr>
      <w:tr w:rsidR="004E2473" w:rsidRPr="003D3BD4" w:rsidTr="003B311D">
        <w:tc>
          <w:tcPr>
            <w:tcW w:w="2021" w:type="dxa"/>
            <w:vAlign w:val="center"/>
          </w:tcPr>
          <w:p w:rsidR="004E2473" w:rsidRPr="00667EAB" w:rsidRDefault="004E2473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[address]</w:t>
            </w:r>
          </w:p>
        </w:tc>
        <w:tc>
          <w:tcPr>
            <w:tcW w:w="8015" w:type="dxa"/>
          </w:tcPr>
          <w:p w:rsidR="004E2473" w:rsidRPr="00EF429A" w:rsidRDefault="004E2473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TO: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</w:rPr>
              <w:t>System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Generated</w:t>
            </w:r>
          </w:p>
          <w:p w:rsidR="004E2473" w:rsidRPr="006D1488" w:rsidRDefault="004E2473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FROM: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Cs/>
              </w:rPr>
              <w:t>System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Generated</w:t>
            </w:r>
          </w:p>
          <w:p w:rsidR="004E2473" w:rsidRPr="00EF429A" w:rsidRDefault="004E2473" w:rsidP="003B311D">
            <w:pPr>
              <w:spacing w:before="200" w:after="200"/>
              <w:rPr>
                <w:rFonts w:cs="Arial"/>
              </w:rPr>
            </w:pPr>
          </w:p>
        </w:tc>
      </w:tr>
      <w:tr w:rsidR="004E2473" w:rsidRPr="003D3BD4" w:rsidTr="003B311D">
        <w:tc>
          <w:tcPr>
            <w:tcW w:w="2021" w:type="dxa"/>
            <w:vAlign w:val="center"/>
          </w:tcPr>
          <w:p w:rsidR="004E2473" w:rsidRPr="00667EAB" w:rsidRDefault="004E2473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[subject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line]</w:t>
            </w:r>
          </w:p>
        </w:tc>
        <w:tc>
          <w:tcPr>
            <w:tcW w:w="8015" w:type="dxa"/>
          </w:tcPr>
          <w:p w:rsidR="004E2473" w:rsidRPr="00033F48" w:rsidRDefault="004E2473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Sorry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I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missed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you!</w:t>
            </w:r>
          </w:p>
        </w:tc>
      </w:tr>
      <w:tr w:rsidR="004E2473" w:rsidRPr="003D3BD4" w:rsidTr="003B311D">
        <w:tc>
          <w:tcPr>
            <w:tcW w:w="2021" w:type="dxa"/>
            <w:vAlign w:val="center"/>
          </w:tcPr>
          <w:p w:rsidR="004E2473" w:rsidRPr="00667EAB" w:rsidRDefault="004E2473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</w:tcPr>
          <w:p w:rsidR="004E2473" w:rsidRPr="00033F48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4E2473">
              <w:rPr>
                <w:rFonts w:cs="Arial"/>
              </w:rPr>
              <w:t>[EXPAREL</w:t>
            </w:r>
            <w:r>
              <w:rPr>
                <w:rFonts w:cs="Arial"/>
              </w:rPr>
              <w:t xml:space="preserve"> </w:t>
            </w:r>
            <w:r w:rsidR="004E2473">
              <w:rPr>
                <w:rFonts w:cs="Arial"/>
              </w:rPr>
              <w:t>logo]&lt;link</w:t>
            </w:r>
            <w:r>
              <w:rPr>
                <w:rFonts w:cs="Arial"/>
              </w:rPr>
              <w:t xml:space="preserve"> </w:t>
            </w:r>
            <w:r w:rsidR="004E2473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="004E2473">
              <w:rPr>
                <w:rFonts w:cs="Arial"/>
              </w:rPr>
              <w:t>www.EXPAREL.com&gt;</w:t>
            </w:r>
          </w:p>
        </w:tc>
      </w:tr>
      <w:tr w:rsidR="004E2473" w:rsidRPr="003D3BD4" w:rsidTr="003B311D">
        <w:tc>
          <w:tcPr>
            <w:tcW w:w="2021" w:type="dxa"/>
            <w:vAlign w:val="center"/>
          </w:tcPr>
          <w:p w:rsidR="004E2473" w:rsidRPr="00667EAB" w:rsidRDefault="004E2473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[viewing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and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link]</w:t>
            </w:r>
          </w:p>
        </w:tc>
        <w:tc>
          <w:tcPr>
            <w:tcW w:w="8015" w:type="dxa"/>
          </w:tcPr>
          <w:p w:rsidR="004E2473" w:rsidRPr="00EF429A" w:rsidRDefault="004E2473" w:rsidP="003B311D">
            <w:pPr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</w:rPr>
              <w:t>Having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trouble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viewing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message</w:t>
            </w:r>
            <w:r w:rsidRPr="00301418">
              <w:rPr>
                <w:rFonts w:cs="Arial"/>
              </w:rPr>
              <w:t>?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Access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it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online.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&lt;link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message</w:t>
            </w:r>
            <w:r>
              <w:rPr>
                <w:rFonts w:cs="Arial"/>
              </w:rPr>
              <w:t>&gt;</w:t>
            </w:r>
          </w:p>
        </w:tc>
      </w:tr>
      <w:tr w:rsidR="004E2473" w:rsidRPr="003D3BD4" w:rsidTr="003B311D">
        <w:tc>
          <w:tcPr>
            <w:tcW w:w="2021" w:type="dxa"/>
            <w:vAlign w:val="center"/>
          </w:tcPr>
          <w:p w:rsidR="004E2473" w:rsidRPr="00667EAB" w:rsidRDefault="004E2473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[alt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text]</w:t>
            </w:r>
          </w:p>
        </w:tc>
        <w:tc>
          <w:tcPr>
            <w:tcW w:w="8015" w:type="dxa"/>
          </w:tcPr>
          <w:p w:rsidR="004E2473" w:rsidRPr="00EF429A" w:rsidRDefault="004E2473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EXPAREL,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Pharmaceuticals,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Inc.</w:t>
            </w:r>
          </w:p>
        </w:tc>
      </w:tr>
      <w:tr w:rsidR="004E2473" w:rsidRPr="003D3BD4" w:rsidTr="003B311D">
        <w:tc>
          <w:tcPr>
            <w:tcW w:w="2021" w:type="dxa"/>
            <w:vAlign w:val="center"/>
          </w:tcPr>
          <w:p w:rsidR="004E2473" w:rsidRPr="00667EAB" w:rsidRDefault="004E2473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4E2473" w:rsidRPr="00033F48" w:rsidRDefault="004E2473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Dear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Dr.&lt;name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inserted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by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system&gt;,</w:t>
            </w:r>
            <w:r w:rsidR="00D70630">
              <w:rPr>
                <w:rFonts w:cs="Arial"/>
              </w:rPr>
              <w:t xml:space="preserve"> </w:t>
            </w:r>
          </w:p>
        </w:tc>
      </w:tr>
      <w:tr w:rsidR="004E2473" w:rsidRPr="003D3BD4" w:rsidTr="003B311D">
        <w:tc>
          <w:tcPr>
            <w:tcW w:w="2021" w:type="dxa"/>
            <w:vAlign w:val="center"/>
          </w:tcPr>
          <w:p w:rsidR="004E2473" w:rsidRPr="00667EAB" w:rsidRDefault="004E2473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[copy]</w:t>
            </w:r>
          </w:p>
        </w:tc>
        <w:tc>
          <w:tcPr>
            <w:tcW w:w="8015" w:type="dxa"/>
          </w:tcPr>
          <w:p w:rsidR="00025320" w:rsidRDefault="004E2473" w:rsidP="00025320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Sorry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missed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today</w:t>
            </w:r>
            <w:r w:rsidR="00025320">
              <w:rPr>
                <w:rFonts w:cs="Arial"/>
              </w:rPr>
              <w:t>.</w:t>
            </w:r>
            <w:r w:rsidR="00D70630"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was</w:t>
            </w:r>
            <w:r w:rsidR="00D70630"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looking</w:t>
            </w:r>
            <w:r w:rsidR="00D70630"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forward</w:t>
            </w:r>
            <w:r w:rsidR="00D70630"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speaking</w:t>
            </w:r>
            <w:r w:rsidR="00D70630"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with</w:t>
            </w:r>
            <w:r w:rsidR="00D70630"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about</w:t>
            </w:r>
            <w:r w:rsidR="00D70630"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how</w:t>
            </w:r>
            <w:r w:rsidR="00D70630"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EXPAREL</w:t>
            </w:r>
            <w:r w:rsidR="00D70630"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can</w:t>
            </w:r>
            <w:r w:rsidR="00D70630"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help</w:t>
            </w:r>
            <w:r w:rsidR="00D70630">
              <w:rPr>
                <w:rFonts w:cs="Arial"/>
              </w:rPr>
              <w:t xml:space="preserve"> </w:t>
            </w:r>
            <w:ins w:id="16" w:author="Mary Beriont" w:date="2014-01-27T11:52:00Z">
              <w:r w:rsidR="004C7CF7">
                <w:rPr>
                  <w:rFonts w:cs="Arial"/>
                </w:rPr>
                <w:t>change the way you manage your patients</w:t>
              </w:r>
            </w:ins>
            <w:ins w:id="17" w:author="Mary Beriont" w:date="2014-01-27T11:53:00Z">
              <w:r w:rsidR="004C7CF7">
                <w:rPr>
                  <w:rFonts w:cs="Arial"/>
                </w:rPr>
                <w:t xml:space="preserve">’ postsurgical pain.  </w:t>
              </w:r>
            </w:ins>
            <w:del w:id="18" w:author="Mary Beriont" w:date="2014-01-27T11:54:00Z">
              <w:r w:rsidR="00025320" w:rsidDel="004C7CF7">
                <w:rPr>
                  <w:rFonts w:cs="Arial"/>
                </w:rPr>
                <w:delText>improve</w:delText>
              </w:r>
              <w:r w:rsidR="00D70630" w:rsidDel="004C7CF7">
                <w:rPr>
                  <w:rFonts w:cs="Arial"/>
                </w:rPr>
                <w:delText xml:space="preserve"> </w:delText>
              </w:r>
              <w:r w:rsidR="00025320" w:rsidDel="004C7CF7">
                <w:rPr>
                  <w:rFonts w:cs="Arial"/>
                </w:rPr>
                <w:delText>your</w:delText>
              </w:r>
              <w:r w:rsidR="00D70630" w:rsidDel="004C7CF7">
                <w:rPr>
                  <w:rFonts w:cs="Arial"/>
                </w:rPr>
                <w:delText xml:space="preserve"> </w:delText>
              </w:r>
              <w:r w:rsidR="00025320" w:rsidDel="004C7CF7">
                <w:rPr>
                  <w:rFonts w:cs="Arial"/>
                </w:rPr>
                <w:delText>patients’</w:delText>
              </w:r>
              <w:r w:rsidR="00D70630" w:rsidDel="004C7CF7">
                <w:rPr>
                  <w:rFonts w:cs="Arial"/>
                </w:rPr>
                <w:delText xml:space="preserve"> </w:delText>
              </w:r>
              <w:r w:rsidR="00AE2FBD" w:rsidDel="004C7CF7">
                <w:rPr>
                  <w:rFonts w:cs="Arial"/>
                </w:rPr>
                <w:delText>postsurgical</w:delText>
              </w:r>
              <w:r w:rsidR="00D70630" w:rsidDel="004C7CF7">
                <w:rPr>
                  <w:rFonts w:cs="Arial"/>
                </w:rPr>
                <w:delText xml:space="preserve"> </w:delText>
              </w:r>
              <w:r w:rsidR="00AE2FBD" w:rsidDel="004C7CF7">
                <w:rPr>
                  <w:rFonts w:cs="Arial"/>
                </w:rPr>
                <w:delText>experience.</w:delText>
              </w:r>
            </w:del>
          </w:p>
          <w:p w:rsidR="00025320" w:rsidRPr="00EF429A" w:rsidRDefault="00930DBF" w:rsidP="00225F3A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Before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our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next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appointment</w:t>
            </w:r>
            <w:r w:rsidR="00D70630"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please</w:t>
            </w:r>
            <w:r w:rsidR="00D70630"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feel</w:t>
            </w:r>
            <w:r w:rsidR="00D70630"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free</w:t>
            </w:r>
            <w:r w:rsidR="00D70630"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review</w:t>
            </w:r>
            <w:r w:rsidR="00D70630">
              <w:rPr>
                <w:rFonts w:cs="Arial"/>
              </w:rPr>
              <w:t xml:space="preserve"> </w:t>
            </w:r>
            <w:r w:rsidR="00225F3A"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 w:rsidR="00225F3A">
              <w:rPr>
                <w:rFonts w:cs="Arial"/>
              </w:rPr>
              <w:t>following.</w:t>
            </w:r>
          </w:p>
        </w:tc>
      </w:tr>
      <w:tr w:rsidR="004E2473" w:rsidRPr="003D3BD4" w:rsidTr="003B311D">
        <w:tc>
          <w:tcPr>
            <w:tcW w:w="2021" w:type="dxa"/>
            <w:vAlign w:val="center"/>
          </w:tcPr>
          <w:p w:rsidR="004E2473" w:rsidRPr="00667EAB" w:rsidRDefault="004E2473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Fragment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4E2473" w:rsidRPr="003967C9" w:rsidRDefault="004E2473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&lt;system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populates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with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selected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Fragment(s)&gt;</w:t>
            </w:r>
          </w:p>
        </w:tc>
      </w:tr>
      <w:tr w:rsidR="004E2473" w:rsidRPr="003D3BD4" w:rsidTr="003B311D">
        <w:tc>
          <w:tcPr>
            <w:tcW w:w="2021" w:type="dxa"/>
            <w:vAlign w:val="center"/>
          </w:tcPr>
          <w:p w:rsidR="004E2473" w:rsidRPr="00667EAB" w:rsidRDefault="004E2473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Sign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off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4E2473" w:rsidRPr="00EF429A" w:rsidRDefault="00930DBF" w:rsidP="004C7CF7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look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forward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discussing</w:t>
            </w:r>
            <w:r w:rsidR="00D70630">
              <w:rPr>
                <w:rFonts w:cs="Arial"/>
              </w:rPr>
              <w:t xml:space="preserve"> </w:t>
            </w:r>
            <w:del w:id="19" w:author="Mary Beriont" w:date="2014-01-27T11:54:00Z">
              <w:r w:rsidR="006F3ECD" w:rsidDel="004C7CF7">
                <w:rPr>
                  <w:rFonts w:cs="Arial"/>
                </w:rPr>
                <w:delText>how</w:delText>
              </w:r>
              <w:r w:rsidR="00D70630" w:rsidDel="004C7CF7">
                <w:rPr>
                  <w:rFonts w:cs="Arial"/>
                </w:rPr>
                <w:delText xml:space="preserve"> </w:delText>
              </w:r>
            </w:del>
            <w:ins w:id="20" w:author="Mary Beriont" w:date="2014-01-27T11:54:00Z">
              <w:r w:rsidR="004C7CF7">
                <w:rPr>
                  <w:rFonts w:cs="Arial"/>
                </w:rPr>
                <w:t>the benefits of EXPAREL</w:t>
              </w:r>
            </w:ins>
            <w:ins w:id="21" w:author="Mary Beriont" w:date="2014-01-27T11:55:00Z">
              <w:r w:rsidR="004C7CF7">
                <w:rPr>
                  <w:rFonts w:cs="Arial"/>
                </w:rPr>
                <w:t xml:space="preserve">, a long </w:t>
              </w:r>
              <w:proofErr w:type="gramStart"/>
              <w:r w:rsidR="004C7CF7">
                <w:rPr>
                  <w:rFonts w:cs="Arial"/>
                </w:rPr>
                <w:t>acting ,</w:t>
              </w:r>
              <w:proofErr w:type="gramEnd"/>
              <w:r w:rsidR="004C7CF7">
                <w:rPr>
                  <w:rFonts w:cs="Arial"/>
                </w:rPr>
                <w:t xml:space="preserve"> non</w:t>
              </w:r>
            </w:ins>
            <w:ins w:id="22" w:author="Mary Beriont" w:date="2014-01-27T11:56:00Z">
              <w:r w:rsidR="004C7CF7">
                <w:rPr>
                  <w:rFonts w:cs="Arial"/>
                </w:rPr>
                <w:t>-</w:t>
              </w:r>
            </w:ins>
            <w:ins w:id="23" w:author="Mary Beriont" w:date="2014-01-27T11:55:00Z">
              <w:r w:rsidR="004C7CF7">
                <w:rPr>
                  <w:rFonts w:cs="Arial"/>
                </w:rPr>
                <w:t xml:space="preserve"> </w:t>
              </w:r>
              <w:proofErr w:type="spellStart"/>
              <w:r w:rsidR="004C7CF7">
                <w:rPr>
                  <w:rFonts w:cs="Arial"/>
                </w:rPr>
                <w:t>oioid</w:t>
              </w:r>
              <w:proofErr w:type="spellEnd"/>
              <w:r w:rsidR="004C7CF7">
                <w:rPr>
                  <w:rFonts w:cs="Arial"/>
                </w:rPr>
                <w:t xml:space="preserve"> local analgesic</w:t>
              </w:r>
            </w:ins>
            <w:ins w:id="24" w:author="Mary Beriont" w:date="2014-01-27T11:56:00Z">
              <w:r w:rsidR="004C7CF7">
                <w:rPr>
                  <w:rFonts w:cs="Arial"/>
                </w:rPr>
                <w:t xml:space="preserve">, </w:t>
              </w:r>
            </w:ins>
            <w:ins w:id="25" w:author="Mary Beriont" w:date="2014-01-27T11:54:00Z">
              <w:r w:rsidR="004C7CF7">
                <w:rPr>
                  <w:rFonts w:cs="Arial"/>
                </w:rPr>
                <w:t xml:space="preserve">for your patients </w:t>
              </w:r>
              <w:r w:rsidR="004C7CF7">
                <w:rPr>
                  <w:rFonts w:cs="Arial"/>
                </w:rPr>
                <w:t xml:space="preserve"> </w:t>
              </w:r>
            </w:ins>
            <w:r w:rsidR="006F3ECD">
              <w:rPr>
                <w:rFonts w:cs="Arial"/>
              </w:rPr>
              <w:t>EXPAREL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can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help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manage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your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patients’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postsurgical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pain.</w:t>
            </w:r>
            <w:r w:rsidR="00D70630">
              <w:rPr>
                <w:rFonts w:cs="Arial"/>
              </w:rPr>
              <w:t xml:space="preserve"> </w:t>
            </w:r>
            <w:ins w:id="26" w:author="Mary Beriont" w:date="2014-01-27T11:56:00Z">
              <w:r w:rsidR="004C7CF7">
                <w:rPr>
                  <w:rFonts w:cs="Arial"/>
                </w:rPr>
                <w:t>(make sound better)</w:t>
              </w:r>
            </w:ins>
          </w:p>
        </w:tc>
      </w:tr>
      <w:tr w:rsidR="004E2473" w:rsidRPr="003D3BD4" w:rsidTr="003B311D">
        <w:tc>
          <w:tcPr>
            <w:tcW w:w="2021" w:type="dxa"/>
            <w:vAlign w:val="center"/>
          </w:tcPr>
          <w:p w:rsidR="004E2473" w:rsidRPr="00667EAB" w:rsidRDefault="004E2473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Closing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4E2473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4E2473">
              <w:rPr>
                <w:rFonts w:cs="Arial"/>
              </w:rPr>
              <w:t>Sincerely,</w:t>
            </w:r>
            <w:r>
              <w:rPr>
                <w:rFonts w:cs="Arial"/>
              </w:rPr>
              <w:t xml:space="preserve"> </w:t>
            </w:r>
          </w:p>
          <w:p w:rsidR="004E2473" w:rsidRPr="00D968AD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4E2473">
              <w:rPr>
                <w:rFonts w:cs="Arial"/>
              </w:rPr>
              <w:t>&lt;system</w:t>
            </w:r>
            <w:r>
              <w:rPr>
                <w:rFonts w:cs="Arial"/>
              </w:rPr>
              <w:t xml:space="preserve"> </w:t>
            </w:r>
            <w:r w:rsidR="004E2473">
              <w:rPr>
                <w:rFonts w:cs="Arial"/>
              </w:rPr>
              <w:t>inserts</w:t>
            </w:r>
            <w:r>
              <w:rPr>
                <w:rFonts w:cs="Arial"/>
              </w:rPr>
              <w:t xml:space="preserve"> </w:t>
            </w:r>
            <w:r w:rsidR="004E2473">
              <w:rPr>
                <w:rFonts w:cs="Arial"/>
              </w:rPr>
              <w:t>sales</w:t>
            </w:r>
            <w:r>
              <w:rPr>
                <w:rFonts w:cs="Arial"/>
              </w:rPr>
              <w:t xml:space="preserve"> </w:t>
            </w:r>
            <w:r w:rsidR="004E2473">
              <w:rPr>
                <w:rFonts w:cs="Arial"/>
              </w:rPr>
              <w:t>representative’s</w:t>
            </w:r>
            <w:r>
              <w:rPr>
                <w:rFonts w:cs="Arial"/>
              </w:rPr>
              <w:t xml:space="preserve"> </w:t>
            </w:r>
            <w:r w:rsidR="004E2473">
              <w:rPr>
                <w:rFonts w:cs="Arial"/>
              </w:rPr>
              <w:t>name&gt;</w:t>
            </w:r>
          </w:p>
        </w:tc>
      </w:tr>
      <w:tr w:rsidR="004E2473" w:rsidRPr="003D3BD4" w:rsidTr="003B311D">
        <w:tc>
          <w:tcPr>
            <w:tcW w:w="2021" w:type="dxa"/>
            <w:vAlign w:val="center"/>
          </w:tcPr>
          <w:p w:rsidR="004E2473" w:rsidRPr="00667EAB" w:rsidRDefault="004E2473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[Opt-out]</w:t>
            </w:r>
          </w:p>
        </w:tc>
        <w:tc>
          <w:tcPr>
            <w:tcW w:w="8015" w:type="dxa"/>
          </w:tcPr>
          <w:p w:rsidR="004E2473" w:rsidRPr="00EF429A" w:rsidRDefault="004E2473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prefer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not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receive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future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emails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please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click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here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unsubscribe.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&lt;link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unsubscribe&gt;</w:t>
            </w:r>
          </w:p>
        </w:tc>
      </w:tr>
      <w:tr w:rsidR="004E2473" w:rsidRPr="003D3BD4" w:rsidTr="003B311D">
        <w:tc>
          <w:tcPr>
            <w:tcW w:w="2021" w:type="dxa"/>
            <w:vAlign w:val="center"/>
          </w:tcPr>
          <w:p w:rsidR="004E2473" w:rsidRPr="00667EAB" w:rsidRDefault="004E2473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[Safety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4E2473" w:rsidRPr="00D968AD" w:rsidRDefault="004E2473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&lt;System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automatically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populates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area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email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with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required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Indication(s)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and/or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ISI&gt;</w:t>
            </w:r>
          </w:p>
        </w:tc>
      </w:tr>
      <w:tr w:rsidR="004E2473" w:rsidRPr="003D3BD4" w:rsidTr="003B311D">
        <w:tc>
          <w:tcPr>
            <w:tcW w:w="2021" w:type="dxa"/>
            <w:vAlign w:val="center"/>
          </w:tcPr>
          <w:p w:rsidR="004E2473" w:rsidRPr="00667EAB" w:rsidRDefault="004E2473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  <w:vAlign w:val="center"/>
          </w:tcPr>
          <w:p w:rsidR="004E2473" w:rsidRPr="00EF429A" w:rsidRDefault="004E2473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[Pacira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logo]</w:t>
            </w:r>
          </w:p>
        </w:tc>
      </w:tr>
      <w:tr w:rsidR="004E2473" w:rsidRPr="003D3BD4" w:rsidTr="003B311D">
        <w:tc>
          <w:tcPr>
            <w:tcW w:w="2021" w:type="dxa"/>
            <w:vAlign w:val="center"/>
          </w:tcPr>
          <w:p w:rsidR="004E2473" w:rsidRPr="00667EAB" w:rsidRDefault="004E2473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[end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matter]</w:t>
            </w:r>
          </w:p>
        </w:tc>
        <w:tc>
          <w:tcPr>
            <w:tcW w:w="8015" w:type="dxa"/>
            <w:vAlign w:val="center"/>
          </w:tcPr>
          <w:p w:rsidR="004E2473" w:rsidRDefault="004E2473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Copyright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©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2014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Pacira</w:t>
            </w:r>
            <w:r w:rsidR="00D70630">
              <w:rPr>
                <w:rFonts w:cs="Arial"/>
              </w:rPr>
              <w:t xml:space="preserve"> </w:t>
            </w:r>
            <w:r w:rsidR="00AE2FBD">
              <w:rPr>
                <w:rFonts w:cs="Arial"/>
              </w:rPr>
              <w:t>Pharmaceuticals</w:t>
            </w:r>
            <w:r>
              <w:rPr>
                <w:rFonts w:cs="Arial"/>
              </w:rPr>
              <w:t>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Inc.</w:t>
            </w:r>
            <w:r w:rsidR="00D70630">
              <w:rPr>
                <w:rFonts w:cs="Arial"/>
              </w:rPr>
              <w:t xml:space="preserve"> </w:t>
            </w:r>
          </w:p>
          <w:p w:rsidR="004E2473" w:rsidRPr="00EF429A" w:rsidRDefault="00D70630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Parsippany, NJ 07054       [PCRC code]      01/14</w:t>
            </w:r>
          </w:p>
        </w:tc>
      </w:tr>
      <w:tr w:rsidR="004E2473" w:rsidRPr="003D3BD4" w:rsidTr="003B311D">
        <w:tc>
          <w:tcPr>
            <w:tcW w:w="2021" w:type="dxa"/>
            <w:vAlign w:val="center"/>
          </w:tcPr>
          <w:p w:rsidR="004E2473" w:rsidRPr="00667EAB" w:rsidRDefault="004E2473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  <w:vAlign w:val="center"/>
          </w:tcPr>
          <w:p w:rsidR="004E2473" w:rsidRPr="00EF429A" w:rsidRDefault="004E2473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</w:p>
        </w:tc>
      </w:tr>
    </w:tbl>
    <w:p w:rsidR="004E2473" w:rsidRDefault="004E2473" w:rsidP="004E2473">
      <w:pPr>
        <w:rPr>
          <w:szCs w:val="18"/>
        </w:rPr>
      </w:pPr>
    </w:p>
    <w:p w:rsidR="00025320" w:rsidRPr="003D3BD4" w:rsidRDefault="00025320" w:rsidP="00025320">
      <w:pPr>
        <w:rPr>
          <w:rFonts w:ascii="Verdana" w:hAnsi="Verdana" w:cs="Arial"/>
          <w:b/>
          <w:u w:val="single"/>
        </w:rPr>
      </w:pPr>
      <w:r>
        <w:br w:type="page"/>
      </w:r>
    </w:p>
    <w:tbl>
      <w:tblPr>
        <w:tblW w:w="10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8015"/>
      </w:tblGrid>
      <w:tr w:rsidR="00025320" w:rsidRPr="003D3BD4" w:rsidTr="003B311D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025320" w:rsidRPr="00CF3AC2" w:rsidRDefault="00025320" w:rsidP="003B311D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Directives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025320" w:rsidRPr="00CF3AC2" w:rsidRDefault="00025320" w:rsidP="003B311D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Page</w:t>
            </w:r>
            <w:r w:rsidR="00D70630"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  <w:r w:rsidRPr="00CF3AC2">
              <w:rPr>
                <w:rFonts w:ascii="Verdana" w:hAnsi="Verdana" w:cs="Arial"/>
                <w:b/>
                <w:sz w:val="22"/>
                <w:szCs w:val="22"/>
              </w:rPr>
              <w:t>content</w:t>
            </w:r>
          </w:p>
        </w:tc>
      </w:tr>
      <w:tr w:rsidR="00025320" w:rsidRPr="003D3BD4" w:rsidTr="003B311D">
        <w:tc>
          <w:tcPr>
            <w:tcW w:w="2021" w:type="dxa"/>
          </w:tcPr>
          <w:p w:rsidR="00025320" w:rsidRPr="003D3BD4" w:rsidRDefault="00025320" w:rsidP="003B311D">
            <w:pPr>
              <w:rPr>
                <w:rFonts w:ascii="Verdana" w:hAnsi="Verdana" w:cs="Arial"/>
                <w:i/>
                <w:sz w:val="18"/>
                <w:szCs w:val="18"/>
              </w:rPr>
            </w:pPr>
          </w:p>
        </w:tc>
        <w:tc>
          <w:tcPr>
            <w:tcW w:w="8015" w:type="dxa"/>
          </w:tcPr>
          <w:p w:rsidR="00025320" w:rsidRPr="003D3BD4" w:rsidRDefault="00025320" w:rsidP="003B311D">
            <w:pPr>
              <w:rPr>
                <w:rFonts w:ascii="Verdana" w:hAnsi="Verdana" w:cs="Arial"/>
              </w:rPr>
            </w:pPr>
          </w:p>
        </w:tc>
      </w:tr>
      <w:tr w:rsidR="00025320" w:rsidRPr="003D3BD4" w:rsidTr="003B311D">
        <w:tc>
          <w:tcPr>
            <w:tcW w:w="2021" w:type="dxa"/>
            <w:vAlign w:val="center"/>
          </w:tcPr>
          <w:p w:rsidR="00025320" w:rsidRPr="00667EAB" w:rsidRDefault="00025320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[List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Name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025320" w:rsidRPr="00033F48" w:rsidRDefault="00D70630" w:rsidP="00240C55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240C55">
              <w:rPr>
                <w:rFonts w:cs="Arial"/>
              </w:rPr>
              <w:t>Follow-up</w:t>
            </w:r>
            <w:r>
              <w:rPr>
                <w:rFonts w:cs="Arial"/>
              </w:rPr>
              <w:t xml:space="preserve"> </w:t>
            </w:r>
            <w:r w:rsidR="00240C55">
              <w:rPr>
                <w:rFonts w:cs="Arial"/>
              </w:rPr>
              <w:t>Information</w:t>
            </w:r>
            <w:r>
              <w:rPr>
                <w:rFonts w:cs="Arial"/>
              </w:rPr>
              <w:t xml:space="preserve"> </w:t>
            </w:r>
            <w:r w:rsidR="00240C55">
              <w:rPr>
                <w:rFonts w:cs="Arial"/>
              </w:rPr>
              <w:t>–</w:t>
            </w:r>
            <w:r>
              <w:rPr>
                <w:rFonts w:cs="Arial"/>
              </w:rPr>
              <w:t xml:space="preserve"> </w:t>
            </w:r>
            <w:r w:rsidR="00240C55">
              <w:rPr>
                <w:rFonts w:cs="Arial"/>
              </w:rPr>
              <w:t>Option</w:t>
            </w:r>
            <w:r>
              <w:rPr>
                <w:rFonts w:cs="Arial"/>
              </w:rPr>
              <w:t xml:space="preserve"> </w:t>
            </w:r>
            <w:r w:rsidR="00240C55">
              <w:rPr>
                <w:rFonts w:cs="Arial"/>
              </w:rPr>
              <w:t>1</w:t>
            </w:r>
          </w:p>
        </w:tc>
      </w:tr>
      <w:tr w:rsidR="00025320" w:rsidRPr="003D3BD4" w:rsidTr="003B311D">
        <w:tc>
          <w:tcPr>
            <w:tcW w:w="2021" w:type="dxa"/>
            <w:vAlign w:val="center"/>
          </w:tcPr>
          <w:p w:rsidR="00025320" w:rsidRPr="00667EAB" w:rsidRDefault="00025320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[Description]</w:t>
            </w:r>
          </w:p>
        </w:tc>
        <w:tc>
          <w:tcPr>
            <w:tcW w:w="8015" w:type="dxa"/>
          </w:tcPr>
          <w:p w:rsidR="00025320" w:rsidRPr="003967C9" w:rsidRDefault="00025320" w:rsidP="006F3EC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Send</w:t>
            </w:r>
            <w:r w:rsidR="00D70630">
              <w:rPr>
                <w:rFonts w:cs="Arial"/>
                <w:bCs/>
              </w:rPr>
              <w:t xml:space="preserve"> </w:t>
            </w:r>
            <w:r w:rsidR="006F3ECD">
              <w:rPr>
                <w:rFonts w:cs="Arial"/>
                <w:bCs/>
              </w:rPr>
              <w:t>within</w:t>
            </w:r>
            <w:r w:rsidR="00D70630">
              <w:rPr>
                <w:rFonts w:cs="Arial"/>
                <w:bCs/>
              </w:rPr>
              <w:t xml:space="preserve"> </w:t>
            </w:r>
            <w:r w:rsidR="006F3ECD">
              <w:rPr>
                <w:rFonts w:cs="Arial"/>
                <w:bCs/>
              </w:rPr>
              <w:t>24hours</w:t>
            </w:r>
            <w:r w:rsidR="00D70630">
              <w:rPr>
                <w:rFonts w:cs="Arial"/>
                <w:bCs/>
              </w:rPr>
              <w:t xml:space="preserve"> </w:t>
            </w:r>
            <w:r w:rsidR="004B36DA">
              <w:rPr>
                <w:rFonts w:cs="Arial"/>
                <w:bCs/>
              </w:rPr>
              <w:t>of</w:t>
            </w:r>
            <w:r w:rsidR="00D70630">
              <w:rPr>
                <w:rFonts w:cs="Arial"/>
                <w:bCs/>
              </w:rPr>
              <w:t xml:space="preserve"> </w:t>
            </w:r>
            <w:r w:rsidR="004B36DA">
              <w:rPr>
                <w:rFonts w:cs="Arial"/>
                <w:bCs/>
              </w:rPr>
              <w:t>your</w:t>
            </w:r>
            <w:r w:rsidR="00D70630">
              <w:rPr>
                <w:rFonts w:cs="Arial"/>
                <w:bCs/>
              </w:rPr>
              <w:t xml:space="preserve"> </w:t>
            </w:r>
            <w:r w:rsidR="004B36DA">
              <w:rPr>
                <w:rFonts w:cs="Arial"/>
                <w:bCs/>
              </w:rPr>
              <w:t>visit</w:t>
            </w:r>
          </w:p>
        </w:tc>
      </w:tr>
      <w:tr w:rsidR="00025320" w:rsidRPr="003D3BD4" w:rsidTr="003B311D">
        <w:tc>
          <w:tcPr>
            <w:tcW w:w="2021" w:type="dxa"/>
            <w:vAlign w:val="center"/>
          </w:tcPr>
          <w:p w:rsidR="00025320" w:rsidRPr="00667EAB" w:rsidRDefault="00025320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</w:tcPr>
          <w:p w:rsidR="00025320" w:rsidRPr="00EF429A" w:rsidRDefault="00025320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/>
                <w:bCs/>
              </w:rPr>
            </w:pPr>
          </w:p>
        </w:tc>
      </w:tr>
      <w:tr w:rsidR="00025320" w:rsidRPr="003D3BD4" w:rsidTr="003B311D">
        <w:tc>
          <w:tcPr>
            <w:tcW w:w="2021" w:type="dxa"/>
            <w:vAlign w:val="center"/>
          </w:tcPr>
          <w:p w:rsidR="00025320" w:rsidRPr="00667EAB" w:rsidRDefault="00025320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[address]</w:t>
            </w:r>
          </w:p>
        </w:tc>
        <w:tc>
          <w:tcPr>
            <w:tcW w:w="8015" w:type="dxa"/>
          </w:tcPr>
          <w:p w:rsidR="00025320" w:rsidRPr="00EF429A" w:rsidRDefault="00025320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TO: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</w:rPr>
              <w:t>System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Generated</w:t>
            </w:r>
          </w:p>
          <w:p w:rsidR="00025320" w:rsidRPr="006D1488" w:rsidRDefault="00025320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FROM: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Cs/>
              </w:rPr>
              <w:t>System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Generated</w:t>
            </w:r>
          </w:p>
          <w:p w:rsidR="00025320" w:rsidRPr="00EF429A" w:rsidRDefault="00025320" w:rsidP="003B311D">
            <w:pPr>
              <w:spacing w:before="200" w:after="200"/>
              <w:rPr>
                <w:rFonts w:cs="Arial"/>
              </w:rPr>
            </w:pPr>
          </w:p>
        </w:tc>
      </w:tr>
      <w:tr w:rsidR="00025320" w:rsidRPr="003D3BD4" w:rsidTr="003B311D">
        <w:tc>
          <w:tcPr>
            <w:tcW w:w="2021" w:type="dxa"/>
            <w:vAlign w:val="center"/>
          </w:tcPr>
          <w:p w:rsidR="00025320" w:rsidRDefault="00025320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[subject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line]</w:t>
            </w:r>
          </w:p>
          <w:p w:rsidR="00A7202D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  <w:p w:rsidR="00A7202D" w:rsidRPr="00667EAB" w:rsidRDefault="00D70630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 w:rsidR="009A0DFF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Alternate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copy</w:t>
            </w:r>
            <w:r w:rsidR="00A7202D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025320" w:rsidRPr="00A7202D" w:rsidRDefault="00025320" w:rsidP="003B311D">
            <w:pPr>
              <w:spacing w:before="200" w:after="200"/>
              <w:rPr>
                <w:rFonts w:cs="Arial"/>
                <w:b/>
                <w:bCs/>
              </w:rPr>
            </w:pPr>
            <w:r w:rsidRPr="00A7202D">
              <w:rPr>
                <w:rFonts w:cs="Arial"/>
                <w:b/>
                <w:bCs/>
              </w:rPr>
              <w:t>More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Pr="00A7202D">
              <w:rPr>
                <w:rFonts w:cs="Arial"/>
                <w:b/>
                <w:bCs/>
              </w:rPr>
              <w:t>information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Pr="00A7202D">
              <w:rPr>
                <w:rFonts w:cs="Arial"/>
                <w:b/>
                <w:bCs/>
              </w:rPr>
              <w:t>on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Pr="00A7202D">
              <w:rPr>
                <w:rFonts w:cs="Arial"/>
                <w:b/>
                <w:bCs/>
              </w:rPr>
              <w:t>our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Pr="00A7202D">
              <w:rPr>
                <w:rFonts w:cs="Arial"/>
                <w:b/>
                <w:bCs/>
              </w:rPr>
              <w:t>earlier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Pr="00A7202D">
              <w:rPr>
                <w:rFonts w:cs="Arial"/>
                <w:b/>
                <w:bCs/>
              </w:rPr>
              <w:t>discussion</w:t>
            </w:r>
          </w:p>
          <w:p w:rsidR="00A7202D" w:rsidRPr="00A7202D" w:rsidRDefault="00A7202D" w:rsidP="003B311D">
            <w:pPr>
              <w:spacing w:before="200" w:after="200"/>
              <w:rPr>
                <w:rFonts w:cs="Arial"/>
                <w:b/>
              </w:rPr>
            </w:pPr>
            <w:r w:rsidRPr="00A7202D">
              <w:rPr>
                <w:b/>
              </w:rPr>
              <w:t>[More</w:t>
            </w:r>
            <w:r w:rsidR="00D70630">
              <w:rPr>
                <w:b/>
              </w:rPr>
              <w:t xml:space="preserve"> </w:t>
            </w:r>
            <w:r w:rsidRPr="00A7202D">
              <w:rPr>
                <w:b/>
              </w:rPr>
              <w:t>info</w:t>
            </w:r>
            <w:r w:rsidR="00D70630">
              <w:rPr>
                <w:b/>
              </w:rPr>
              <w:t xml:space="preserve"> </w:t>
            </w:r>
            <w:r w:rsidRPr="00A7202D">
              <w:rPr>
                <w:b/>
              </w:rPr>
              <w:t>on</w:t>
            </w:r>
            <w:r w:rsidR="00D70630">
              <w:rPr>
                <w:b/>
              </w:rPr>
              <w:t xml:space="preserve"> </w:t>
            </w:r>
            <w:r w:rsidRPr="00A7202D">
              <w:rPr>
                <w:b/>
              </w:rPr>
              <w:t>our</w:t>
            </w:r>
            <w:r w:rsidR="00D70630">
              <w:rPr>
                <w:b/>
              </w:rPr>
              <w:t xml:space="preserve"> </w:t>
            </w:r>
            <w:r w:rsidRPr="00A7202D">
              <w:rPr>
                <w:b/>
              </w:rPr>
              <w:t>earlier</w:t>
            </w:r>
            <w:r w:rsidR="00D70630">
              <w:rPr>
                <w:b/>
              </w:rPr>
              <w:t xml:space="preserve"> </w:t>
            </w:r>
            <w:r w:rsidRPr="00A7202D">
              <w:rPr>
                <w:b/>
              </w:rPr>
              <w:t>EXPAREL</w:t>
            </w:r>
            <w:r w:rsidR="003B266E" w:rsidRPr="003B266E">
              <w:rPr>
                <w:rFonts w:cs="Arial"/>
                <w:b/>
                <w:bCs/>
                <w:vertAlign w:val="superscript"/>
              </w:rPr>
              <w:t>®</w:t>
            </w:r>
            <w:r w:rsidR="00D70630">
              <w:rPr>
                <w:b/>
              </w:rPr>
              <w:t xml:space="preserve"> </w:t>
            </w:r>
            <w:r w:rsidRPr="00A7202D">
              <w:rPr>
                <w:b/>
              </w:rPr>
              <w:t>discussion]</w:t>
            </w:r>
            <w:ins w:id="27" w:author="Mary Beriont" w:date="2014-01-27T11:57:00Z">
              <w:r w:rsidR="004C7CF7">
                <w:rPr>
                  <w:b/>
                </w:rPr>
                <w:t xml:space="preserve"> Change to earlier discussion about EXPAREL – use alternate</w:t>
              </w:r>
            </w:ins>
          </w:p>
        </w:tc>
      </w:tr>
      <w:tr w:rsidR="00025320" w:rsidRPr="003D3BD4" w:rsidTr="003B311D">
        <w:tc>
          <w:tcPr>
            <w:tcW w:w="2021" w:type="dxa"/>
            <w:vAlign w:val="center"/>
          </w:tcPr>
          <w:p w:rsidR="00025320" w:rsidRPr="00667EAB" w:rsidRDefault="00025320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</w:tcPr>
          <w:p w:rsidR="00025320" w:rsidRPr="00033F48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[EXPAREL</w:t>
            </w:r>
            <w:r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logo]&lt;link</w:t>
            </w:r>
            <w:r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www.EXPAREL.com&gt;</w:t>
            </w:r>
          </w:p>
        </w:tc>
      </w:tr>
      <w:tr w:rsidR="00025320" w:rsidRPr="003D3BD4" w:rsidTr="003B311D">
        <w:tc>
          <w:tcPr>
            <w:tcW w:w="2021" w:type="dxa"/>
            <w:vAlign w:val="center"/>
          </w:tcPr>
          <w:p w:rsidR="00025320" w:rsidRPr="00667EAB" w:rsidRDefault="00025320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[viewing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and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link]</w:t>
            </w:r>
          </w:p>
        </w:tc>
        <w:tc>
          <w:tcPr>
            <w:tcW w:w="8015" w:type="dxa"/>
          </w:tcPr>
          <w:p w:rsidR="00025320" w:rsidRPr="00EF429A" w:rsidRDefault="00025320" w:rsidP="003B311D">
            <w:pPr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</w:rPr>
              <w:t>Having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trouble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viewing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message</w:t>
            </w:r>
            <w:r w:rsidRPr="00301418">
              <w:rPr>
                <w:rFonts w:cs="Arial"/>
              </w:rPr>
              <w:t>?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Access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it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online.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&lt;link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message</w:t>
            </w:r>
            <w:r>
              <w:rPr>
                <w:rFonts w:cs="Arial"/>
              </w:rPr>
              <w:t>&gt;</w:t>
            </w:r>
          </w:p>
        </w:tc>
      </w:tr>
      <w:tr w:rsidR="00025320" w:rsidRPr="003D3BD4" w:rsidTr="003B311D">
        <w:tc>
          <w:tcPr>
            <w:tcW w:w="2021" w:type="dxa"/>
            <w:vAlign w:val="center"/>
          </w:tcPr>
          <w:p w:rsidR="00025320" w:rsidRPr="00667EAB" w:rsidRDefault="00025320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[alt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text]</w:t>
            </w:r>
          </w:p>
        </w:tc>
        <w:tc>
          <w:tcPr>
            <w:tcW w:w="8015" w:type="dxa"/>
          </w:tcPr>
          <w:p w:rsidR="00025320" w:rsidRPr="00EF429A" w:rsidRDefault="0002532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EXPAREL,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Pharmaceuticals,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Inc.</w:t>
            </w:r>
          </w:p>
        </w:tc>
      </w:tr>
      <w:tr w:rsidR="00025320" w:rsidRPr="003D3BD4" w:rsidTr="003B311D">
        <w:tc>
          <w:tcPr>
            <w:tcW w:w="2021" w:type="dxa"/>
            <w:vAlign w:val="center"/>
          </w:tcPr>
          <w:p w:rsidR="00025320" w:rsidRPr="00667EAB" w:rsidRDefault="00025320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025320" w:rsidRPr="00033F48" w:rsidRDefault="0002532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Dear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Dr.&lt;name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inserted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by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system&gt;,</w:t>
            </w:r>
            <w:r w:rsidR="00D70630">
              <w:rPr>
                <w:rFonts w:cs="Arial"/>
              </w:rPr>
              <w:t xml:space="preserve"> </w:t>
            </w:r>
          </w:p>
        </w:tc>
      </w:tr>
      <w:tr w:rsidR="00025320" w:rsidRPr="003D3BD4" w:rsidTr="003B311D">
        <w:tc>
          <w:tcPr>
            <w:tcW w:w="2021" w:type="dxa"/>
            <w:vAlign w:val="center"/>
          </w:tcPr>
          <w:p w:rsidR="00025320" w:rsidRPr="00667EAB" w:rsidRDefault="00025320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[copy]</w:t>
            </w:r>
          </w:p>
        </w:tc>
        <w:tc>
          <w:tcPr>
            <w:tcW w:w="8015" w:type="dxa"/>
          </w:tcPr>
          <w:p w:rsidR="00025320" w:rsidRPr="00EF429A" w:rsidRDefault="00BC648A" w:rsidP="003A379B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appreciate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being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able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speak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with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about</w:t>
            </w:r>
            <w:r w:rsidR="00D70630">
              <w:rPr>
                <w:rFonts w:cs="Arial"/>
              </w:rPr>
              <w:t xml:space="preserve"> </w:t>
            </w:r>
            <w:proofErr w:type="gramStart"/>
            <w:r>
              <w:rPr>
                <w:rFonts w:cs="Arial"/>
              </w:rPr>
              <w:t>EXPAREL</w:t>
            </w:r>
            <w:r w:rsidR="00D70630">
              <w:rPr>
                <w:rFonts w:cs="Arial"/>
              </w:rPr>
              <w:t xml:space="preserve"> </w:t>
            </w:r>
            <w:ins w:id="28" w:author="Mary Beriont" w:date="2014-01-27T11:58:00Z">
              <w:r w:rsidR="004C7CF7">
                <w:rPr>
                  <w:rFonts w:cs="Arial"/>
                </w:rPr>
                <w:t>,</w:t>
              </w:r>
              <w:proofErr w:type="gramEnd"/>
              <w:r w:rsidR="004C7CF7">
                <w:rPr>
                  <w:rFonts w:cs="Arial"/>
                </w:rPr>
                <w:t xml:space="preserve"> </w:t>
              </w:r>
              <w:r w:rsidR="00062AFE">
                <w:rPr>
                  <w:rFonts w:cs="Arial"/>
                </w:rPr>
                <w:t xml:space="preserve">a long acting, single-dose, local analgesic for the </w:t>
              </w:r>
            </w:ins>
            <w:ins w:id="29" w:author="Mary Beriont" w:date="2014-01-27T11:59:00Z">
              <w:r w:rsidR="00062AFE">
                <w:rPr>
                  <w:rFonts w:cs="Arial"/>
                </w:rPr>
                <w:t>management</w:t>
              </w:r>
            </w:ins>
            <w:ins w:id="30" w:author="Mary Beriont" w:date="2014-01-27T11:58:00Z">
              <w:r w:rsidR="00062AFE">
                <w:rPr>
                  <w:rFonts w:cs="Arial"/>
                </w:rPr>
                <w:t xml:space="preserve"> </w:t>
              </w:r>
            </w:ins>
            <w:del w:id="31" w:author="Mary Beriont" w:date="2014-01-27T11:59:00Z">
              <w:r w:rsidR="004B36DA" w:rsidDel="00062AFE">
                <w:rPr>
                  <w:rFonts w:cs="Arial"/>
                </w:rPr>
                <w:delText>as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  <w:r w:rsidR="004B36DA" w:rsidDel="00062AFE">
                <w:rPr>
                  <w:rFonts w:cs="Arial"/>
                </w:rPr>
                <w:delText>the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  <w:r w:rsidR="004B36DA" w:rsidDel="00062AFE">
                <w:rPr>
                  <w:rFonts w:cs="Arial"/>
                </w:rPr>
                <w:delText>foundation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  <w:r w:rsidR="003A379B" w:rsidDel="00062AFE">
                <w:rPr>
                  <w:rFonts w:cs="Arial"/>
                </w:rPr>
                <w:delText>of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  <w:r w:rsidR="003A379B" w:rsidDel="00062AFE">
                <w:rPr>
                  <w:rFonts w:cs="Arial"/>
                </w:rPr>
                <w:delText>a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  <w:r w:rsidR="004B36DA" w:rsidDel="00062AFE">
                <w:rPr>
                  <w:rFonts w:cs="Arial"/>
                </w:rPr>
                <w:delText>multimodal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  <w:r w:rsidR="006F3ECD" w:rsidDel="00062AFE">
                <w:rPr>
                  <w:rFonts w:cs="Arial"/>
                </w:rPr>
                <w:delText>approach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  <w:r w:rsidR="003A379B" w:rsidDel="00062AFE">
                <w:rPr>
                  <w:rFonts w:cs="Arial"/>
                </w:rPr>
                <w:delText>to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</w:del>
            <w:r w:rsidR="003A379B">
              <w:rPr>
                <w:rFonts w:cs="Arial"/>
              </w:rPr>
              <w:t>postsurgical</w:t>
            </w:r>
            <w:r w:rsidR="00D70630">
              <w:rPr>
                <w:rFonts w:cs="Arial"/>
              </w:rPr>
              <w:t xml:space="preserve"> </w:t>
            </w:r>
            <w:proofErr w:type="spellStart"/>
            <w:r w:rsidR="003A379B">
              <w:rPr>
                <w:rFonts w:cs="Arial"/>
              </w:rPr>
              <w:t>pain</w:t>
            </w:r>
            <w:ins w:id="32" w:author="Mary Beriont" w:date="2014-01-27T11:59:00Z">
              <w:r w:rsidR="00062AFE">
                <w:rPr>
                  <w:rFonts w:cs="Arial"/>
                </w:rPr>
                <w:t>.</w:t>
              </w:r>
            </w:ins>
            <w:del w:id="33" w:author="Mary Beriont" w:date="2014-01-27T11:59:00Z">
              <w:r w:rsidR="00D70630" w:rsidDel="00062AFE">
                <w:rPr>
                  <w:rFonts w:cs="Arial"/>
                </w:rPr>
                <w:delText xml:space="preserve"> </w:delText>
              </w:r>
              <w:r w:rsidR="003A379B" w:rsidDel="00062AFE">
                <w:rPr>
                  <w:rFonts w:cs="Arial"/>
                </w:rPr>
                <w:delText>management</w:delText>
              </w:r>
              <w:r w:rsidDel="00062AFE">
                <w:rPr>
                  <w:rFonts w:cs="Arial"/>
                </w:rPr>
                <w:delText>.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</w:del>
            <w:r w:rsidR="00930DBF">
              <w:rPr>
                <w:rFonts w:cs="Arial"/>
              </w:rPr>
              <w:t>Considering</w:t>
            </w:r>
            <w:proofErr w:type="spellEnd"/>
            <w:r w:rsidR="00D70630">
              <w:rPr>
                <w:rFonts w:cs="Arial"/>
              </w:rPr>
              <w:t xml:space="preserve"> </w:t>
            </w:r>
            <w:r w:rsidR="00025320" w:rsidRPr="00025320">
              <w:rPr>
                <w:rFonts w:cs="Arial"/>
              </w:rPr>
              <w:t>our</w:t>
            </w:r>
            <w:r w:rsidR="00D70630">
              <w:rPr>
                <w:rFonts w:cs="Arial"/>
              </w:rPr>
              <w:t xml:space="preserve"> </w:t>
            </w:r>
            <w:r w:rsidR="00025320" w:rsidRPr="00025320">
              <w:rPr>
                <w:rFonts w:cs="Arial"/>
              </w:rPr>
              <w:t>earlier</w:t>
            </w:r>
            <w:r w:rsidR="00D70630">
              <w:rPr>
                <w:rFonts w:cs="Arial"/>
              </w:rPr>
              <w:t xml:space="preserve"> </w:t>
            </w:r>
            <w:r w:rsidR="00025320" w:rsidRPr="00025320">
              <w:rPr>
                <w:rFonts w:cs="Arial"/>
              </w:rPr>
              <w:t>discussion,</w:t>
            </w:r>
            <w:r w:rsidR="00D70630">
              <w:rPr>
                <w:rFonts w:cs="Arial"/>
              </w:rPr>
              <w:t xml:space="preserve"> </w:t>
            </w:r>
            <w:r w:rsidR="00025320" w:rsidRPr="00025320"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 w:rsidR="00025320" w:rsidRPr="00025320">
              <w:rPr>
                <w:rFonts w:cs="Arial"/>
              </w:rPr>
              <w:t>thought</w:t>
            </w:r>
            <w:r w:rsidR="00D70630">
              <w:rPr>
                <w:rFonts w:cs="Arial"/>
              </w:rPr>
              <w:t xml:space="preserve"> </w:t>
            </w:r>
            <w:r w:rsidR="00025320" w:rsidRPr="00025320"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 w:rsidR="00025320" w:rsidRPr="00025320">
              <w:rPr>
                <w:rFonts w:cs="Arial"/>
              </w:rPr>
              <w:t>might</w:t>
            </w:r>
            <w:r w:rsidR="00D70630">
              <w:rPr>
                <w:rFonts w:cs="Arial"/>
              </w:rPr>
              <w:t xml:space="preserve"> </w:t>
            </w:r>
            <w:r w:rsidR="00025320" w:rsidRPr="00025320">
              <w:rPr>
                <w:rFonts w:cs="Arial"/>
              </w:rPr>
              <w:t>find</w:t>
            </w:r>
            <w:r w:rsidR="00D70630">
              <w:rPr>
                <w:rFonts w:cs="Arial"/>
              </w:rPr>
              <w:t xml:space="preserve"> </w:t>
            </w:r>
            <w:r w:rsidR="00025320" w:rsidRPr="00025320"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 w:rsidR="00025320" w:rsidRPr="00025320">
              <w:rPr>
                <w:rFonts w:cs="Arial"/>
              </w:rPr>
              <w:t>following</w:t>
            </w:r>
            <w:r w:rsidR="00D70630">
              <w:rPr>
                <w:rFonts w:cs="Arial"/>
              </w:rPr>
              <w:t xml:space="preserve"> </w:t>
            </w:r>
            <w:r w:rsidR="00025320" w:rsidRPr="00025320">
              <w:rPr>
                <w:rFonts w:cs="Arial"/>
              </w:rPr>
              <w:t>information</w:t>
            </w:r>
            <w:r w:rsidR="00D70630">
              <w:rPr>
                <w:rFonts w:cs="Arial"/>
              </w:rPr>
              <w:t xml:space="preserve"> </w:t>
            </w:r>
            <w:r w:rsidR="00025320" w:rsidRPr="00025320">
              <w:rPr>
                <w:rFonts w:cs="Arial"/>
              </w:rPr>
              <w:t>useful:</w:t>
            </w:r>
          </w:p>
        </w:tc>
      </w:tr>
      <w:tr w:rsidR="00025320" w:rsidRPr="003D3BD4" w:rsidTr="003B311D">
        <w:tc>
          <w:tcPr>
            <w:tcW w:w="2021" w:type="dxa"/>
            <w:vAlign w:val="center"/>
          </w:tcPr>
          <w:p w:rsidR="00025320" w:rsidRPr="00667EAB" w:rsidRDefault="00025320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Fragment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025320" w:rsidRPr="003967C9" w:rsidRDefault="00025320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&lt;system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populates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with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selected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Fragment(s)&gt;</w:t>
            </w:r>
          </w:p>
        </w:tc>
      </w:tr>
      <w:tr w:rsidR="00025320" w:rsidRPr="003D3BD4" w:rsidTr="003B311D">
        <w:tc>
          <w:tcPr>
            <w:tcW w:w="2021" w:type="dxa"/>
            <w:vAlign w:val="center"/>
          </w:tcPr>
          <w:p w:rsidR="00025320" w:rsidRPr="00667EAB" w:rsidRDefault="00025320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Sign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off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025320" w:rsidRPr="00EF429A" w:rsidRDefault="00A7202D" w:rsidP="006F3EC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I’m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happy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answer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any</w:t>
            </w:r>
            <w:r w:rsidR="00D70630">
              <w:rPr>
                <w:rFonts w:cs="Arial"/>
              </w:rPr>
              <w:t xml:space="preserve"> </w:t>
            </w:r>
            <w:r w:rsidR="00930DBF">
              <w:rPr>
                <w:rFonts w:cs="Arial"/>
              </w:rPr>
              <w:t>additional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questions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might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have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about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providing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pain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control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and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decreasing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opioid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use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with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EXPAREL</w:t>
            </w:r>
            <w:r>
              <w:rPr>
                <w:rFonts w:cs="Arial"/>
              </w:rPr>
              <w:t>.</w:t>
            </w:r>
            <w:r w:rsidR="00D70630">
              <w:rPr>
                <w:rFonts w:cs="Arial"/>
              </w:rPr>
              <w:t xml:space="preserve"> </w:t>
            </w:r>
            <w:r w:rsidR="00930DBF">
              <w:rPr>
                <w:rFonts w:cs="Arial"/>
              </w:rPr>
              <w:t>Thanks</w:t>
            </w:r>
            <w:r w:rsidR="00D70630">
              <w:rPr>
                <w:rFonts w:cs="Arial"/>
              </w:rPr>
              <w:t xml:space="preserve"> </w:t>
            </w:r>
            <w:r w:rsidR="00930DBF">
              <w:rPr>
                <w:rFonts w:cs="Arial"/>
              </w:rPr>
              <w:t>again!</w:t>
            </w:r>
          </w:p>
        </w:tc>
      </w:tr>
      <w:tr w:rsidR="00025320" w:rsidRPr="003D3BD4" w:rsidTr="003B311D">
        <w:tc>
          <w:tcPr>
            <w:tcW w:w="2021" w:type="dxa"/>
            <w:vAlign w:val="center"/>
          </w:tcPr>
          <w:p w:rsidR="00025320" w:rsidRPr="00667EAB" w:rsidRDefault="00025320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Closing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025320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Sincerely,</w:t>
            </w:r>
            <w:r>
              <w:rPr>
                <w:rFonts w:cs="Arial"/>
              </w:rPr>
              <w:t xml:space="preserve"> </w:t>
            </w:r>
          </w:p>
          <w:p w:rsidR="00025320" w:rsidRPr="00D968AD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&lt;system</w:t>
            </w:r>
            <w:r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inserts</w:t>
            </w:r>
            <w:r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sales</w:t>
            </w:r>
            <w:r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representative’s</w:t>
            </w:r>
            <w:r>
              <w:rPr>
                <w:rFonts w:cs="Arial"/>
              </w:rPr>
              <w:t xml:space="preserve"> </w:t>
            </w:r>
            <w:r w:rsidR="00025320">
              <w:rPr>
                <w:rFonts w:cs="Arial"/>
              </w:rPr>
              <w:t>name&gt;</w:t>
            </w:r>
          </w:p>
        </w:tc>
      </w:tr>
      <w:tr w:rsidR="00025320" w:rsidRPr="003D3BD4" w:rsidTr="003B311D">
        <w:tc>
          <w:tcPr>
            <w:tcW w:w="2021" w:type="dxa"/>
            <w:vAlign w:val="center"/>
          </w:tcPr>
          <w:p w:rsidR="00025320" w:rsidRPr="00667EAB" w:rsidRDefault="00025320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[Opt-out]</w:t>
            </w:r>
          </w:p>
        </w:tc>
        <w:tc>
          <w:tcPr>
            <w:tcW w:w="8015" w:type="dxa"/>
          </w:tcPr>
          <w:p w:rsidR="00025320" w:rsidRPr="00EF429A" w:rsidRDefault="0002532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prefer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not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receive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future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emails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please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click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here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unsubscribe.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&lt;link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unsubscribe&gt;</w:t>
            </w:r>
          </w:p>
        </w:tc>
      </w:tr>
      <w:tr w:rsidR="00025320" w:rsidRPr="003D3BD4" w:rsidTr="003B311D">
        <w:tc>
          <w:tcPr>
            <w:tcW w:w="2021" w:type="dxa"/>
            <w:vAlign w:val="center"/>
          </w:tcPr>
          <w:p w:rsidR="00025320" w:rsidRPr="00667EAB" w:rsidRDefault="00025320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[Safety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025320" w:rsidRPr="00D968AD" w:rsidRDefault="0002532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&lt;System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automatically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populates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area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email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with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required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Indication(s)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and/or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ISI&gt;</w:t>
            </w:r>
          </w:p>
        </w:tc>
      </w:tr>
      <w:tr w:rsidR="00025320" w:rsidRPr="003D3BD4" w:rsidTr="003B311D">
        <w:tc>
          <w:tcPr>
            <w:tcW w:w="2021" w:type="dxa"/>
            <w:vAlign w:val="center"/>
          </w:tcPr>
          <w:p w:rsidR="00025320" w:rsidRPr="00667EAB" w:rsidRDefault="00025320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  <w:vAlign w:val="center"/>
          </w:tcPr>
          <w:p w:rsidR="00025320" w:rsidRPr="00EF429A" w:rsidRDefault="0002532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[Pacira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logo]</w:t>
            </w:r>
          </w:p>
        </w:tc>
      </w:tr>
      <w:tr w:rsidR="00025320" w:rsidRPr="003D3BD4" w:rsidTr="003B311D">
        <w:tc>
          <w:tcPr>
            <w:tcW w:w="2021" w:type="dxa"/>
            <w:vAlign w:val="center"/>
          </w:tcPr>
          <w:p w:rsidR="00025320" w:rsidRPr="00667EAB" w:rsidRDefault="00025320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[end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matter]</w:t>
            </w:r>
          </w:p>
        </w:tc>
        <w:tc>
          <w:tcPr>
            <w:tcW w:w="8015" w:type="dxa"/>
            <w:vAlign w:val="center"/>
          </w:tcPr>
          <w:p w:rsidR="00025320" w:rsidRDefault="00025320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Copyright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©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2014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Pacira</w:t>
            </w:r>
            <w:r w:rsidR="00D70630">
              <w:rPr>
                <w:rFonts w:cs="Arial"/>
              </w:rPr>
              <w:t xml:space="preserve"> </w:t>
            </w:r>
            <w:r w:rsidR="00AE2FBD">
              <w:rPr>
                <w:rFonts w:cs="Arial"/>
              </w:rPr>
              <w:t>Pharmaceuticals</w:t>
            </w:r>
            <w:r>
              <w:rPr>
                <w:rFonts w:cs="Arial"/>
              </w:rPr>
              <w:t>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Inc.</w:t>
            </w:r>
            <w:r w:rsidR="00D70630">
              <w:rPr>
                <w:rFonts w:cs="Arial"/>
              </w:rPr>
              <w:t xml:space="preserve"> </w:t>
            </w:r>
          </w:p>
          <w:p w:rsidR="00025320" w:rsidRPr="00EF429A" w:rsidRDefault="00D70630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Parsippany, NJ 07054       [PCRC code]      01/14</w:t>
            </w:r>
          </w:p>
        </w:tc>
      </w:tr>
      <w:tr w:rsidR="00025320" w:rsidRPr="003D3BD4" w:rsidTr="003B311D">
        <w:tc>
          <w:tcPr>
            <w:tcW w:w="2021" w:type="dxa"/>
            <w:vAlign w:val="center"/>
          </w:tcPr>
          <w:p w:rsidR="00025320" w:rsidRPr="00667EAB" w:rsidRDefault="00025320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  <w:vAlign w:val="center"/>
          </w:tcPr>
          <w:p w:rsidR="00025320" w:rsidRPr="00EF429A" w:rsidRDefault="00025320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</w:p>
        </w:tc>
      </w:tr>
    </w:tbl>
    <w:p w:rsidR="00A7202D" w:rsidRDefault="00A7202D" w:rsidP="004E24C7"/>
    <w:p w:rsidR="00A7202D" w:rsidRDefault="00A7202D" w:rsidP="004E24C7"/>
    <w:p w:rsidR="00A7202D" w:rsidRPr="003D3BD4" w:rsidRDefault="00A7202D" w:rsidP="00A7202D">
      <w:pPr>
        <w:rPr>
          <w:rFonts w:ascii="Verdana" w:hAnsi="Verdana" w:cs="Arial"/>
          <w:b/>
          <w:u w:val="single"/>
        </w:rPr>
      </w:pPr>
      <w:r>
        <w:br w:type="page"/>
      </w:r>
    </w:p>
    <w:tbl>
      <w:tblPr>
        <w:tblW w:w="10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8015"/>
      </w:tblGrid>
      <w:tr w:rsidR="00A7202D" w:rsidRPr="003D3BD4" w:rsidTr="003B311D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A7202D" w:rsidRPr="00CF3AC2" w:rsidRDefault="00A7202D" w:rsidP="003B311D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Directives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A7202D" w:rsidRPr="00CF3AC2" w:rsidRDefault="00A7202D" w:rsidP="003B311D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Page</w:t>
            </w:r>
            <w:r w:rsidR="00D70630"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  <w:r w:rsidRPr="00CF3AC2">
              <w:rPr>
                <w:rFonts w:ascii="Verdana" w:hAnsi="Verdana" w:cs="Arial"/>
                <w:b/>
                <w:sz w:val="22"/>
                <w:szCs w:val="22"/>
              </w:rPr>
              <w:t>content</w:t>
            </w:r>
          </w:p>
        </w:tc>
      </w:tr>
      <w:tr w:rsidR="00A7202D" w:rsidRPr="003D3BD4" w:rsidTr="003B311D">
        <w:tc>
          <w:tcPr>
            <w:tcW w:w="2021" w:type="dxa"/>
          </w:tcPr>
          <w:p w:rsidR="00A7202D" w:rsidRPr="003D3BD4" w:rsidRDefault="00A7202D" w:rsidP="003B311D">
            <w:pPr>
              <w:rPr>
                <w:rFonts w:ascii="Verdana" w:hAnsi="Verdana" w:cs="Arial"/>
                <w:i/>
                <w:sz w:val="18"/>
                <w:szCs w:val="18"/>
              </w:rPr>
            </w:pPr>
          </w:p>
        </w:tc>
        <w:tc>
          <w:tcPr>
            <w:tcW w:w="8015" w:type="dxa"/>
          </w:tcPr>
          <w:p w:rsidR="00A7202D" w:rsidRPr="003D3BD4" w:rsidRDefault="00A7202D" w:rsidP="003B311D">
            <w:pPr>
              <w:rPr>
                <w:rFonts w:ascii="Verdana" w:hAnsi="Verdana" w:cs="Arial"/>
              </w:rPr>
            </w:pPr>
          </w:p>
        </w:tc>
      </w:tr>
      <w:tr w:rsidR="00A7202D" w:rsidRPr="003D3BD4" w:rsidTr="003B311D">
        <w:tc>
          <w:tcPr>
            <w:tcW w:w="2021" w:type="dxa"/>
            <w:vAlign w:val="center"/>
          </w:tcPr>
          <w:p w:rsidR="00A7202D" w:rsidRPr="00667EAB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[List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Name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A7202D" w:rsidRPr="00033F48" w:rsidRDefault="00D70630" w:rsidP="00240C55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240C55">
              <w:rPr>
                <w:rFonts w:cs="Arial"/>
              </w:rPr>
              <w:t>Follow-up</w:t>
            </w:r>
            <w:r>
              <w:rPr>
                <w:rFonts w:cs="Arial"/>
              </w:rPr>
              <w:t xml:space="preserve"> </w:t>
            </w:r>
            <w:r w:rsidR="00240C55">
              <w:rPr>
                <w:rFonts w:cs="Arial"/>
              </w:rPr>
              <w:t>Information</w:t>
            </w:r>
            <w:r>
              <w:rPr>
                <w:rFonts w:cs="Arial"/>
              </w:rPr>
              <w:t xml:space="preserve"> </w:t>
            </w:r>
            <w:r w:rsidR="00240C55">
              <w:rPr>
                <w:rFonts w:cs="Arial"/>
              </w:rPr>
              <w:t>–</w:t>
            </w:r>
            <w:r>
              <w:rPr>
                <w:rFonts w:cs="Arial"/>
              </w:rPr>
              <w:t xml:space="preserve"> </w:t>
            </w:r>
            <w:r w:rsidR="00240C55">
              <w:rPr>
                <w:rFonts w:cs="Arial"/>
              </w:rPr>
              <w:t>Option</w:t>
            </w:r>
            <w:r>
              <w:rPr>
                <w:rFonts w:cs="Arial"/>
              </w:rPr>
              <w:t xml:space="preserve"> </w:t>
            </w:r>
            <w:r w:rsidR="00240C55">
              <w:rPr>
                <w:rFonts w:cs="Arial"/>
              </w:rPr>
              <w:t>2</w:t>
            </w:r>
          </w:p>
        </w:tc>
      </w:tr>
      <w:tr w:rsidR="00A7202D" w:rsidRPr="003D3BD4" w:rsidTr="003B311D">
        <w:tc>
          <w:tcPr>
            <w:tcW w:w="2021" w:type="dxa"/>
            <w:vAlign w:val="center"/>
          </w:tcPr>
          <w:p w:rsidR="00A7202D" w:rsidRPr="00667EAB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[Description]</w:t>
            </w:r>
          </w:p>
        </w:tc>
        <w:tc>
          <w:tcPr>
            <w:tcW w:w="8015" w:type="dxa"/>
          </w:tcPr>
          <w:p w:rsidR="00A7202D" w:rsidRPr="003967C9" w:rsidRDefault="00A7202D" w:rsidP="0095111F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Send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within</w:t>
            </w:r>
            <w:r w:rsidR="00D70630">
              <w:rPr>
                <w:rFonts w:cs="Arial"/>
                <w:bCs/>
              </w:rPr>
              <w:t xml:space="preserve"> </w:t>
            </w:r>
            <w:r w:rsidR="0095111F">
              <w:rPr>
                <w:rFonts w:cs="Arial"/>
                <w:bCs/>
              </w:rPr>
              <w:t>2</w:t>
            </w:r>
            <w:r w:rsidR="00D70630">
              <w:rPr>
                <w:rFonts w:cs="Arial"/>
                <w:bCs/>
              </w:rPr>
              <w:t xml:space="preserve"> </w:t>
            </w:r>
            <w:r w:rsidR="0095111F">
              <w:rPr>
                <w:rFonts w:cs="Arial"/>
                <w:bCs/>
              </w:rPr>
              <w:t>weeks</w:t>
            </w:r>
            <w:r w:rsidR="00D70630">
              <w:rPr>
                <w:rFonts w:cs="Arial"/>
                <w:bCs/>
              </w:rPr>
              <w:t xml:space="preserve"> </w:t>
            </w:r>
            <w:r w:rsidR="0095111F">
              <w:rPr>
                <w:rFonts w:cs="Arial"/>
                <w:bCs/>
              </w:rPr>
              <w:t>of</w:t>
            </w:r>
            <w:r w:rsidR="00D70630">
              <w:rPr>
                <w:rFonts w:cs="Arial"/>
                <w:bCs/>
              </w:rPr>
              <w:t xml:space="preserve"> </w:t>
            </w:r>
            <w:r w:rsidR="0095111F">
              <w:rPr>
                <w:rFonts w:cs="Arial"/>
                <w:bCs/>
              </w:rPr>
              <w:t>your</w:t>
            </w:r>
            <w:r w:rsidR="00D70630">
              <w:rPr>
                <w:rFonts w:cs="Arial"/>
                <w:bCs/>
              </w:rPr>
              <w:t xml:space="preserve"> </w:t>
            </w:r>
            <w:r w:rsidR="0095111F">
              <w:rPr>
                <w:rFonts w:cs="Arial"/>
                <w:bCs/>
              </w:rPr>
              <w:t>visit</w:t>
            </w:r>
          </w:p>
        </w:tc>
      </w:tr>
      <w:tr w:rsidR="00A7202D" w:rsidRPr="003D3BD4" w:rsidTr="003B311D">
        <w:tc>
          <w:tcPr>
            <w:tcW w:w="2021" w:type="dxa"/>
            <w:vAlign w:val="center"/>
          </w:tcPr>
          <w:p w:rsidR="00A7202D" w:rsidRPr="00667EAB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</w:tcPr>
          <w:p w:rsidR="00A7202D" w:rsidRPr="00EF429A" w:rsidRDefault="00A7202D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/>
                <w:bCs/>
              </w:rPr>
            </w:pPr>
          </w:p>
        </w:tc>
      </w:tr>
      <w:tr w:rsidR="00A7202D" w:rsidRPr="003D3BD4" w:rsidTr="003B311D">
        <w:tc>
          <w:tcPr>
            <w:tcW w:w="2021" w:type="dxa"/>
            <w:vAlign w:val="center"/>
          </w:tcPr>
          <w:p w:rsidR="00A7202D" w:rsidRPr="00667EAB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[address]</w:t>
            </w:r>
          </w:p>
        </w:tc>
        <w:tc>
          <w:tcPr>
            <w:tcW w:w="8015" w:type="dxa"/>
          </w:tcPr>
          <w:p w:rsidR="00A7202D" w:rsidRPr="00EF429A" w:rsidRDefault="00A7202D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TO: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</w:rPr>
              <w:t>System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Generated</w:t>
            </w:r>
          </w:p>
          <w:p w:rsidR="00A7202D" w:rsidRPr="006D1488" w:rsidRDefault="00A7202D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FROM: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Cs/>
              </w:rPr>
              <w:t>System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Generated</w:t>
            </w:r>
          </w:p>
          <w:p w:rsidR="00A7202D" w:rsidRPr="00EF429A" w:rsidRDefault="00A7202D" w:rsidP="003B311D">
            <w:pPr>
              <w:spacing w:before="200" w:after="200"/>
              <w:rPr>
                <w:rFonts w:cs="Arial"/>
              </w:rPr>
            </w:pPr>
          </w:p>
        </w:tc>
      </w:tr>
      <w:tr w:rsidR="00A7202D" w:rsidRPr="003D3BD4" w:rsidTr="003B311D">
        <w:tc>
          <w:tcPr>
            <w:tcW w:w="2021" w:type="dxa"/>
            <w:vAlign w:val="center"/>
          </w:tcPr>
          <w:p w:rsidR="00A7202D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[subject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line]</w:t>
            </w:r>
          </w:p>
          <w:p w:rsidR="00A7202D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  <w:p w:rsidR="00A7202D" w:rsidRPr="00667EAB" w:rsidRDefault="00A7202D" w:rsidP="00D70630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Alternate copy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A7202D" w:rsidRDefault="005A251C" w:rsidP="003B311D">
            <w:pPr>
              <w:spacing w:before="200" w:after="20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Enjoyed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speaking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with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you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today</w:t>
            </w:r>
          </w:p>
          <w:p w:rsidR="00A7202D" w:rsidRPr="00033F48" w:rsidRDefault="00A7202D" w:rsidP="005A251C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[</w:t>
            </w:r>
            <w:r w:rsidR="005A251C">
              <w:rPr>
                <w:rFonts w:cs="Arial"/>
                <w:b/>
                <w:bCs/>
              </w:rPr>
              <w:t>Enjoyed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="005A251C">
              <w:rPr>
                <w:rFonts w:cs="Arial"/>
                <w:b/>
                <w:bCs/>
              </w:rPr>
              <w:t>speaking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="005A251C">
              <w:rPr>
                <w:rFonts w:cs="Arial"/>
                <w:b/>
                <w:bCs/>
              </w:rPr>
              <w:t>with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="005A251C">
              <w:rPr>
                <w:rFonts w:cs="Arial"/>
                <w:b/>
                <w:bCs/>
              </w:rPr>
              <w:t>you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about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="005A251C">
              <w:rPr>
                <w:rFonts w:cs="Arial"/>
                <w:b/>
                <w:bCs/>
              </w:rPr>
              <w:t>EXPAREL</w:t>
            </w:r>
            <w:r w:rsidR="003B266E" w:rsidRPr="003B266E">
              <w:rPr>
                <w:rFonts w:cs="Arial"/>
                <w:b/>
                <w:bCs/>
                <w:vertAlign w:val="superscript"/>
              </w:rPr>
              <w:t>®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 w:rsidR="005A251C">
              <w:rPr>
                <w:rFonts w:cs="Arial"/>
                <w:b/>
                <w:bCs/>
              </w:rPr>
              <w:t>today</w:t>
            </w:r>
            <w:r>
              <w:rPr>
                <w:rFonts w:cs="Arial"/>
                <w:b/>
                <w:bCs/>
              </w:rPr>
              <w:t>]</w:t>
            </w:r>
            <w:ins w:id="34" w:author="Mary Beriont" w:date="2014-01-27T11:59:00Z">
              <w:r w:rsidR="00062AFE">
                <w:rPr>
                  <w:rFonts w:cs="Arial"/>
                  <w:b/>
                  <w:bCs/>
                </w:rPr>
                <w:t xml:space="preserve"> Use alternate</w:t>
              </w:r>
            </w:ins>
          </w:p>
        </w:tc>
      </w:tr>
      <w:tr w:rsidR="00A7202D" w:rsidRPr="003D3BD4" w:rsidTr="003B311D">
        <w:tc>
          <w:tcPr>
            <w:tcW w:w="2021" w:type="dxa"/>
            <w:vAlign w:val="center"/>
          </w:tcPr>
          <w:p w:rsidR="00A7202D" w:rsidRPr="00667EAB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</w:tcPr>
          <w:p w:rsidR="00A7202D" w:rsidRPr="00033F48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A7202D">
              <w:rPr>
                <w:rFonts w:cs="Arial"/>
              </w:rPr>
              <w:t>[EXPAREL</w:t>
            </w:r>
            <w:r>
              <w:rPr>
                <w:rFonts w:cs="Arial"/>
              </w:rPr>
              <w:t xml:space="preserve"> </w:t>
            </w:r>
            <w:r w:rsidR="00A7202D">
              <w:rPr>
                <w:rFonts w:cs="Arial"/>
              </w:rPr>
              <w:t>logo]&lt;link</w:t>
            </w:r>
            <w:r>
              <w:rPr>
                <w:rFonts w:cs="Arial"/>
              </w:rPr>
              <w:t xml:space="preserve"> </w:t>
            </w:r>
            <w:r w:rsidR="00A7202D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="00A7202D">
              <w:rPr>
                <w:rFonts w:cs="Arial"/>
              </w:rPr>
              <w:t>www.EXPAREL.com&gt;</w:t>
            </w:r>
          </w:p>
        </w:tc>
      </w:tr>
      <w:tr w:rsidR="00A7202D" w:rsidRPr="003D3BD4" w:rsidTr="003B311D">
        <w:tc>
          <w:tcPr>
            <w:tcW w:w="2021" w:type="dxa"/>
            <w:vAlign w:val="center"/>
          </w:tcPr>
          <w:p w:rsidR="00A7202D" w:rsidRPr="00667EAB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[viewing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and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link]</w:t>
            </w:r>
          </w:p>
        </w:tc>
        <w:tc>
          <w:tcPr>
            <w:tcW w:w="8015" w:type="dxa"/>
          </w:tcPr>
          <w:p w:rsidR="00A7202D" w:rsidRPr="00EF429A" w:rsidRDefault="00A7202D" w:rsidP="003B311D">
            <w:pPr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</w:rPr>
              <w:t>Having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trouble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viewing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message</w:t>
            </w:r>
            <w:r w:rsidRPr="00301418">
              <w:rPr>
                <w:rFonts w:cs="Arial"/>
              </w:rPr>
              <w:t>?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Access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it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online.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&lt;link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message</w:t>
            </w:r>
            <w:r>
              <w:rPr>
                <w:rFonts w:cs="Arial"/>
              </w:rPr>
              <w:t>&gt;</w:t>
            </w:r>
          </w:p>
        </w:tc>
      </w:tr>
      <w:tr w:rsidR="00A7202D" w:rsidRPr="003D3BD4" w:rsidTr="003B311D">
        <w:tc>
          <w:tcPr>
            <w:tcW w:w="2021" w:type="dxa"/>
            <w:vAlign w:val="center"/>
          </w:tcPr>
          <w:p w:rsidR="00A7202D" w:rsidRPr="00667EAB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[alt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text]</w:t>
            </w:r>
          </w:p>
        </w:tc>
        <w:tc>
          <w:tcPr>
            <w:tcW w:w="8015" w:type="dxa"/>
          </w:tcPr>
          <w:p w:rsidR="00A7202D" w:rsidRPr="00EF429A" w:rsidRDefault="00A7202D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EXPAREL,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Pharmaceuticals,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Inc.</w:t>
            </w:r>
          </w:p>
        </w:tc>
      </w:tr>
      <w:tr w:rsidR="00A7202D" w:rsidRPr="003D3BD4" w:rsidTr="003B311D">
        <w:tc>
          <w:tcPr>
            <w:tcW w:w="2021" w:type="dxa"/>
            <w:vAlign w:val="center"/>
          </w:tcPr>
          <w:p w:rsidR="00A7202D" w:rsidRPr="00667EAB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A7202D" w:rsidRPr="00033F48" w:rsidRDefault="00A7202D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Dear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Dr.&lt;name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inserted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by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system&gt;,</w:t>
            </w:r>
            <w:r w:rsidR="00D70630">
              <w:rPr>
                <w:rFonts w:cs="Arial"/>
              </w:rPr>
              <w:t xml:space="preserve"> </w:t>
            </w:r>
          </w:p>
        </w:tc>
      </w:tr>
      <w:tr w:rsidR="00A7202D" w:rsidRPr="003D3BD4" w:rsidTr="003B311D">
        <w:tc>
          <w:tcPr>
            <w:tcW w:w="2021" w:type="dxa"/>
            <w:vAlign w:val="center"/>
          </w:tcPr>
          <w:p w:rsidR="00A7202D" w:rsidRPr="00667EAB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[copy]</w:t>
            </w:r>
          </w:p>
        </w:tc>
        <w:tc>
          <w:tcPr>
            <w:tcW w:w="8015" w:type="dxa"/>
          </w:tcPr>
          <w:p w:rsidR="00A7202D" w:rsidRPr="00EF429A" w:rsidRDefault="00A7202D" w:rsidP="000E0495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really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enjoyed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our</w:t>
            </w:r>
            <w:r w:rsidR="00D70630">
              <w:rPr>
                <w:rFonts w:cs="Arial"/>
              </w:rPr>
              <w:t xml:space="preserve"> </w:t>
            </w:r>
            <w:r w:rsidR="0095111F">
              <w:rPr>
                <w:rFonts w:cs="Arial"/>
              </w:rPr>
              <w:t>re</w:t>
            </w:r>
            <w:r w:rsidR="006F3ECD">
              <w:rPr>
                <w:rFonts w:cs="Arial"/>
              </w:rPr>
              <w:t>cent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conversation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about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improving</w:t>
            </w:r>
            <w:r w:rsidR="00D70630">
              <w:rPr>
                <w:rFonts w:cs="Arial"/>
              </w:rPr>
              <w:t xml:space="preserve"> </w:t>
            </w:r>
            <w:r w:rsidR="003A379B">
              <w:rPr>
                <w:rFonts w:cs="Arial"/>
              </w:rPr>
              <w:t>postsurgical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pain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and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decreasing</w:t>
            </w:r>
            <w:r w:rsidR="00D70630">
              <w:rPr>
                <w:rFonts w:cs="Arial"/>
              </w:rPr>
              <w:t xml:space="preserve"> </w:t>
            </w:r>
            <w:r w:rsidR="0095111F">
              <w:rPr>
                <w:rFonts w:cs="Arial"/>
              </w:rPr>
              <w:t>opioid</w:t>
            </w:r>
            <w:r w:rsidR="00D70630">
              <w:rPr>
                <w:rFonts w:cs="Arial"/>
              </w:rPr>
              <w:t xml:space="preserve"> </w:t>
            </w:r>
            <w:r w:rsidR="0095111F">
              <w:rPr>
                <w:rFonts w:cs="Arial"/>
              </w:rPr>
              <w:t>use</w:t>
            </w:r>
            <w:r w:rsidR="00D70630">
              <w:rPr>
                <w:rFonts w:cs="Arial"/>
              </w:rPr>
              <w:t xml:space="preserve"> </w:t>
            </w:r>
            <w:r w:rsidR="0095111F">
              <w:rPr>
                <w:rFonts w:cs="Arial"/>
              </w:rPr>
              <w:t>with</w:t>
            </w:r>
            <w:r w:rsidR="00D70630">
              <w:rPr>
                <w:rFonts w:cs="Arial"/>
              </w:rPr>
              <w:t xml:space="preserve"> </w:t>
            </w:r>
            <w:r w:rsidR="0095111F">
              <w:rPr>
                <w:rFonts w:cs="Arial"/>
              </w:rPr>
              <w:t>EXPAREL</w:t>
            </w:r>
            <w:r>
              <w:rPr>
                <w:rFonts w:cs="Arial"/>
              </w:rPr>
              <w:t>.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Based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on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what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we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spoke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about</w:t>
            </w:r>
            <w:r w:rsidR="000E0495">
              <w:rPr>
                <w:rFonts w:cs="Arial"/>
              </w:rPr>
              <w:t>,</w:t>
            </w:r>
            <w:r w:rsidR="00D70630">
              <w:rPr>
                <w:rFonts w:cs="Arial"/>
              </w:rPr>
              <w:t xml:space="preserve"> </w:t>
            </w:r>
            <w:r w:rsidR="0095111F"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 w:rsidR="0095111F">
              <w:rPr>
                <w:rFonts w:cs="Arial"/>
              </w:rPr>
              <w:t>thought</w:t>
            </w:r>
            <w:r w:rsidR="00D70630">
              <w:rPr>
                <w:rFonts w:cs="Arial"/>
              </w:rPr>
              <w:t xml:space="preserve"> </w:t>
            </w:r>
            <w:r w:rsidR="0095111F"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 w:rsidR="0095111F">
              <w:rPr>
                <w:rFonts w:cs="Arial"/>
              </w:rPr>
              <w:t>might</w:t>
            </w:r>
            <w:r w:rsidR="00D70630">
              <w:rPr>
                <w:rFonts w:cs="Arial"/>
              </w:rPr>
              <w:t xml:space="preserve"> </w:t>
            </w:r>
            <w:r w:rsidR="0095111F">
              <w:rPr>
                <w:rFonts w:cs="Arial"/>
              </w:rPr>
              <w:t>be</w:t>
            </w:r>
            <w:r w:rsidR="00D70630">
              <w:rPr>
                <w:rFonts w:cs="Arial"/>
              </w:rPr>
              <w:t xml:space="preserve"> </w:t>
            </w:r>
            <w:r w:rsidR="0095111F">
              <w:rPr>
                <w:rFonts w:cs="Arial"/>
              </w:rPr>
              <w:t>interested</w:t>
            </w:r>
            <w:r w:rsidR="00D70630">
              <w:rPr>
                <w:rFonts w:cs="Arial"/>
              </w:rPr>
              <w:t xml:space="preserve"> </w:t>
            </w:r>
            <w:r w:rsidR="0095111F">
              <w:rPr>
                <w:rFonts w:cs="Arial"/>
              </w:rPr>
              <w:t>in</w:t>
            </w:r>
            <w:r w:rsidR="00D70630">
              <w:rPr>
                <w:rFonts w:cs="Arial"/>
              </w:rPr>
              <w:t xml:space="preserve"> </w:t>
            </w:r>
            <w:r w:rsidR="0095111F">
              <w:rPr>
                <w:rFonts w:cs="Arial"/>
              </w:rPr>
              <w:t>this</w:t>
            </w:r>
            <w:r w:rsidR="000E0495">
              <w:rPr>
                <w:rFonts w:cs="Arial"/>
              </w:rPr>
              <w:t>:</w:t>
            </w:r>
          </w:p>
        </w:tc>
      </w:tr>
      <w:tr w:rsidR="00A7202D" w:rsidRPr="003D3BD4" w:rsidTr="003B311D">
        <w:tc>
          <w:tcPr>
            <w:tcW w:w="2021" w:type="dxa"/>
            <w:vAlign w:val="center"/>
          </w:tcPr>
          <w:p w:rsidR="00A7202D" w:rsidRPr="00667EAB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Fragment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A7202D" w:rsidRPr="003967C9" w:rsidRDefault="00A7202D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&lt;system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populates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with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selected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Fragment(s)&gt;</w:t>
            </w:r>
          </w:p>
        </w:tc>
      </w:tr>
      <w:tr w:rsidR="00A7202D" w:rsidRPr="003D3BD4" w:rsidTr="003B311D">
        <w:tc>
          <w:tcPr>
            <w:tcW w:w="2021" w:type="dxa"/>
            <w:vAlign w:val="center"/>
          </w:tcPr>
          <w:p w:rsidR="00A7202D" w:rsidRPr="00667EAB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Sign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off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A7202D" w:rsidRPr="00EF429A" w:rsidRDefault="00BD1746" w:rsidP="00485B77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Again,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please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feel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free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contact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me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have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any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further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questions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about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using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EXPAREL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in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your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multimodal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strategy</w:t>
            </w:r>
            <w:r>
              <w:rPr>
                <w:rFonts w:cs="Arial"/>
              </w:rPr>
              <w:t>.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look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forward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speaking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with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again!</w:t>
            </w:r>
            <w:r w:rsidR="00D70630">
              <w:rPr>
                <w:rFonts w:cs="Arial"/>
              </w:rPr>
              <w:t xml:space="preserve"> </w:t>
            </w:r>
          </w:p>
        </w:tc>
      </w:tr>
      <w:tr w:rsidR="00A7202D" w:rsidRPr="003D3BD4" w:rsidTr="003B311D">
        <w:tc>
          <w:tcPr>
            <w:tcW w:w="2021" w:type="dxa"/>
            <w:vAlign w:val="center"/>
          </w:tcPr>
          <w:p w:rsidR="00A7202D" w:rsidRPr="00667EAB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Closing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A7202D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A7202D">
              <w:rPr>
                <w:rFonts w:cs="Arial"/>
              </w:rPr>
              <w:t>Sincerely,</w:t>
            </w:r>
            <w:r>
              <w:rPr>
                <w:rFonts w:cs="Arial"/>
              </w:rPr>
              <w:t xml:space="preserve"> </w:t>
            </w:r>
          </w:p>
          <w:p w:rsidR="00A7202D" w:rsidRPr="00D968AD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A7202D">
              <w:rPr>
                <w:rFonts w:cs="Arial"/>
              </w:rPr>
              <w:t>&lt;system</w:t>
            </w:r>
            <w:r>
              <w:rPr>
                <w:rFonts w:cs="Arial"/>
              </w:rPr>
              <w:t xml:space="preserve"> </w:t>
            </w:r>
            <w:r w:rsidR="00A7202D">
              <w:rPr>
                <w:rFonts w:cs="Arial"/>
              </w:rPr>
              <w:t>inserts</w:t>
            </w:r>
            <w:r>
              <w:rPr>
                <w:rFonts w:cs="Arial"/>
              </w:rPr>
              <w:t xml:space="preserve"> </w:t>
            </w:r>
            <w:r w:rsidR="00A7202D">
              <w:rPr>
                <w:rFonts w:cs="Arial"/>
              </w:rPr>
              <w:t>sales</w:t>
            </w:r>
            <w:r>
              <w:rPr>
                <w:rFonts w:cs="Arial"/>
              </w:rPr>
              <w:t xml:space="preserve"> </w:t>
            </w:r>
            <w:r w:rsidR="00A7202D">
              <w:rPr>
                <w:rFonts w:cs="Arial"/>
              </w:rPr>
              <w:t>representative’s</w:t>
            </w:r>
            <w:r>
              <w:rPr>
                <w:rFonts w:cs="Arial"/>
              </w:rPr>
              <w:t xml:space="preserve"> </w:t>
            </w:r>
            <w:r w:rsidR="00A7202D">
              <w:rPr>
                <w:rFonts w:cs="Arial"/>
              </w:rPr>
              <w:t>name&gt;</w:t>
            </w:r>
          </w:p>
        </w:tc>
      </w:tr>
      <w:tr w:rsidR="00A7202D" w:rsidRPr="003D3BD4" w:rsidTr="003B311D">
        <w:tc>
          <w:tcPr>
            <w:tcW w:w="2021" w:type="dxa"/>
            <w:vAlign w:val="center"/>
          </w:tcPr>
          <w:p w:rsidR="00A7202D" w:rsidRPr="00667EAB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[Opt-out]</w:t>
            </w:r>
          </w:p>
        </w:tc>
        <w:tc>
          <w:tcPr>
            <w:tcW w:w="8015" w:type="dxa"/>
          </w:tcPr>
          <w:p w:rsidR="00A7202D" w:rsidRPr="00EF429A" w:rsidRDefault="00A7202D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prefer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not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receive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future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emails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please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click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here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unsubscribe.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&lt;link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unsubscribe&gt;</w:t>
            </w:r>
          </w:p>
        </w:tc>
      </w:tr>
      <w:tr w:rsidR="00A7202D" w:rsidRPr="003D3BD4" w:rsidTr="003B311D">
        <w:tc>
          <w:tcPr>
            <w:tcW w:w="2021" w:type="dxa"/>
            <w:vAlign w:val="center"/>
          </w:tcPr>
          <w:p w:rsidR="00A7202D" w:rsidRPr="00667EAB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[Safety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A7202D" w:rsidRPr="00D968AD" w:rsidRDefault="00A7202D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&lt;System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automatically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populates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area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email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with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required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Indication(s)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and/or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ISI&gt;</w:t>
            </w:r>
          </w:p>
        </w:tc>
      </w:tr>
      <w:tr w:rsidR="00A7202D" w:rsidRPr="003D3BD4" w:rsidTr="003B311D">
        <w:tc>
          <w:tcPr>
            <w:tcW w:w="2021" w:type="dxa"/>
            <w:vAlign w:val="center"/>
          </w:tcPr>
          <w:p w:rsidR="00A7202D" w:rsidRPr="00667EAB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  <w:vAlign w:val="center"/>
          </w:tcPr>
          <w:p w:rsidR="00A7202D" w:rsidRPr="00EF429A" w:rsidRDefault="00A7202D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[Pacira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logo]</w:t>
            </w:r>
          </w:p>
        </w:tc>
      </w:tr>
      <w:tr w:rsidR="00A7202D" w:rsidRPr="003D3BD4" w:rsidTr="003B311D">
        <w:tc>
          <w:tcPr>
            <w:tcW w:w="2021" w:type="dxa"/>
            <w:vAlign w:val="center"/>
          </w:tcPr>
          <w:p w:rsidR="00A7202D" w:rsidRPr="00667EAB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[end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matter]</w:t>
            </w:r>
          </w:p>
        </w:tc>
        <w:tc>
          <w:tcPr>
            <w:tcW w:w="8015" w:type="dxa"/>
            <w:vAlign w:val="center"/>
          </w:tcPr>
          <w:p w:rsidR="00A7202D" w:rsidRDefault="00A7202D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Copyright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©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2014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Pacira</w:t>
            </w:r>
            <w:r w:rsidR="00D70630">
              <w:rPr>
                <w:rFonts w:cs="Arial"/>
              </w:rPr>
              <w:t xml:space="preserve"> </w:t>
            </w:r>
            <w:r w:rsidR="00AE2FBD">
              <w:rPr>
                <w:rFonts w:cs="Arial"/>
              </w:rPr>
              <w:t>Pharmaceuticals</w:t>
            </w:r>
            <w:r>
              <w:rPr>
                <w:rFonts w:cs="Arial"/>
              </w:rPr>
              <w:t>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Inc.</w:t>
            </w:r>
            <w:r w:rsidR="00D70630">
              <w:rPr>
                <w:rFonts w:cs="Arial"/>
              </w:rPr>
              <w:t xml:space="preserve"> </w:t>
            </w:r>
          </w:p>
          <w:p w:rsidR="00A7202D" w:rsidRPr="00EF429A" w:rsidRDefault="00D70630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Parsippany, NJ 07054       [PCRC code]      01/14</w:t>
            </w:r>
          </w:p>
        </w:tc>
      </w:tr>
      <w:tr w:rsidR="00A7202D" w:rsidRPr="003D3BD4" w:rsidTr="003B311D">
        <w:tc>
          <w:tcPr>
            <w:tcW w:w="2021" w:type="dxa"/>
            <w:vAlign w:val="center"/>
          </w:tcPr>
          <w:p w:rsidR="00A7202D" w:rsidRPr="00667EAB" w:rsidRDefault="00A7202D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  <w:vAlign w:val="center"/>
          </w:tcPr>
          <w:p w:rsidR="00A7202D" w:rsidRPr="00EF429A" w:rsidRDefault="00A7202D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</w:p>
        </w:tc>
      </w:tr>
    </w:tbl>
    <w:p w:rsidR="00A7202D" w:rsidRDefault="00A7202D" w:rsidP="00A7202D">
      <w:pPr>
        <w:rPr>
          <w:szCs w:val="18"/>
        </w:rPr>
      </w:pPr>
    </w:p>
    <w:p w:rsidR="00BF5A8E" w:rsidRPr="003D3BD4" w:rsidRDefault="00B21ED7" w:rsidP="00BF5A8E">
      <w:pPr>
        <w:rPr>
          <w:rFonts w:ascii="Verdana" w:hAnsi="Verdana" w:cs="Arial"/>
          <w:b/>
          <w:u w:val="single"/>
        </w:rPr>
      </w:pPr>
      <w:r>
        <w:br w:type="page"/>
      </w:r>
    </w:p>
    <w:p w:rsidR="00BF5A8E" w:rsidRPr="003D3BD4" w:rsidRDefault="00BF5A8E" w:rsidP="00BF5A8E">
      <w:pPr>
        <w:rPr>
          <w:rFonts w:ascii="Verdana" w:hAnsi="Verdana" w:cs="Arial"/>
          <w:b/>
          <w:u w:val="single"/>
        </w:rPr>
      </w:pPr>
    </w:p>
    <w:tbl>
      <w:tblPr>
        <w:tblW w:w="10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8015"/>
      </w:tblGrid>
      <w:tr w:rsidR="00BF5A8E" w:rsidRPr="003D3BD4" w:rsidTr="003B311D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BF5A8E" w:rsidRPr="00CF3AC2" w:rsidRDefault="00BF5A8E" w:rsidP="003B311D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Directives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BF5A8E" w:rsidRPr="00CF3AC2" w:rsidRDefault="00BF5A8E" w:rsidP="003B311D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Page</w:t>
            </w:r>
            <w:r w:rsidR="00D70630"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  <w:r w:rsidRPr="00CF3AC2">
              <w:rPr>
                <w:rFonts w:ascii="Verdana" w:hAnsi="Verdana" w:cs="Arial"/>
                <w:b/>
                <w:sz w:val="22"/>
                <w:szCs w:val="22"/>
              </w:rPr>
              <w:t>content</w:t>
            </w:r>
          </w:p>
        </w:tc>
      </w:tr>
      <w:tr w:rsidR="00BF5A8E" w:rsidRPr="003D3BD4" w:rsidTr="003B311D">
        <w:tc>
          <w:tcPr>
            <w:tcW w:w="2021" w:type="dxa"/>
          </w:tcPr>
          <w:p w:rsidR="00BF5A8E" w:rsidRPr="003D3BD4" w:rsidRDefault="00BF5A8E" w:rsidP="003B311D">
            <w:pPr>
              <w:rPr>
                <w:rFonts w:ascii="Verdana" w:hAnsi="Verdana" w:cs="Arial"/>
                <w:i/>
                <w:sz w:val="18"/>
                <w:szCs w:val="18"/>
              </w:rPr>
            </w:pPr>
          </w:p>
        </w:tc>
        <w:tc>
          <w:tcPr>
            <w:tcW w:w="8015" w:type="dxa"/>
          </w:tcPr>
          <w:p w:rsidR="00BF5A8E" w:rsidRPr="003D3BD4" w:rsidRDefault="00BF5A8E" w:rsidP="003B311D">
            <w:pPr>
              <w:rPr>
                <w:rFonts w:ascii="Verdana" w:hAnsi="Verdana" w:cs="Arial"/>
              </w:rPr>
            </w:pPr>
          </w:p>
        </w:tc>
      </w:tr>
      <w:tr w:rsidR="00BF5A8E" w:rsidRPr="003D3BD4" w:rsidTr="003B311D">
        <w:tc>
          <w:tcPr>
            <w:tcW w:w="2021" w:type="dxa"/>
            <w:vAlign w:val="center"/>
          </w:tcPr>
          <w:p w:rsidR="00BF5A8E" w:rsidRPr="00667EAB" w:rsidRDefault="00BF5A8E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[List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Name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BF5A8E" w:rsidRPr="00033F48" w:rsidRDefault="00D70630" w:rsidP="005A67B3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Continuing</w:t>
            </w:r>
            <w:r>
              <w:rPr>
                <w:rFonts w:cs="Arial"/>
              </w:rPr>
              <w:t xml:space="preserve"> </w:t>
            </w:r>
            <w:r w:rsidR="005A67B3">
              <w:rPr>
                <w:rFonts w:cs="Arial"/>
              </w:rPr>
              <w:t>a</w:t>
            </w:r>
            <w:r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Discussion</w:t>
            </w:r>
            <w:r>
              <w:rPr>
                <w:rFonts w:cs="Arial"/>
              </w:rPr>
              <w:t xml:space="preserve"> </w:t>
            </w:r>
          </w:p>
        </w:tc>
      </w:tr>
      <w:tr w:rsidR="00BF5A8E" w:rsidRPr="003D3BD4" w:rsidTr="003B311D">
        <w:tc>
          <w:tcPr>
            <w:tcW w:w="2021" w:type="dxa"/>
            <w:vAlign w:val="center"/>
          </w:tcPr>
          <w:p w:rsidR="00BF5A8E" w:rsidRPr="00667EAB" w:rsidRDefault="00BF5A8E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[Description]</w:t>
            </w:r>
          </w:p>
        </w:tc>
        <w:tc>
          <w:tcPr>
            <w:tcW w:w="8015" w:type="dxa"/>
          </w:tcPr>
          <w:p w:rsidR="00BF5A8E" w:rsidRPr="003967C9" w:rsidRDefault="002034D4" w:rsidP="00C0033B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Send within 1 week of your visit</w:t>
            </w:r>
          </w:p>
        </w:tc>
      </w:tr>
      <w:tr w:rsidR="00BF5A8E" w:rsidRPr="003D3BD4" w:rsidTr="003B311D">
        <w:tc>
          <w:tcPr>
            <w:tcW w:w="2021" w:type="dxa"/>
            <w:vAlign w:val="center"/>
          </w:tcPr>
          <w:p w:rsidR="00BF5A8E" w:rsidRPr="00667EAB" w:rsidRDefault="00BF5A8E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</w:tcPr>
          <w:p w:rsidR="00BF5A8E" w:rsidRPr="00EF429A" w:rsidRDefault="00BF5A8E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/>
                <w:bCs/>
              </w:rPr>
            </w:pPr>
          </w:p>
        </w:tc>
      </w:tr>
      <w:tr w:rsidR="00BF5A8E" w:rsidRPr="003D3BD4" w:rsidTr="003B311D">
        <w:tc>
          <w:tcPr>
            <w:tcW w:w="2021" w:type="dxa"/>
            <w:vAlign w:val="center"/>
          </w:tcPr>
          <w:p w:rsidR="00BF5A8E" w:rsidRPr="00667EAB" w:rsidRDefault="00BF5A8E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[address]</w:t>
            </w:r>
          </w:p>
        </w:tc>
        <w:tc>
          <w:tcPr>
            <w:tcW w:w="8015" w:type="dxa"/>
          </w:tcPr>
          <w:p w:rsidR="00BF5A8E" w:rsidRPr="00EF429A" w:rsidRDefault="00BF5A8E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TO: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</w:rPr>
              <w:t>System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Generated</w:t>
            </w:r>
          </w:p>
          <w:p w:rsidR="00BF5A8E" w:rsidRPr="006D1488" w:rsidRDefault="00BF5A8E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FROM: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Cs/>
              </w:rPr>
              <w:t>System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Generated</w:t>
            </w:r>
          </w:p>
          <w:p w:rsidR="00BF5A8E" w:rsidRPr="00EF429A" w:rsidRDefault="00BF5A8E" w:rsidP="003B311D">
            <w:pPr>
              <w:spacing w:before="200" w:after="200"/>
              <w:rPr>
                <w:rFonts w:cs="Arial"/>
              </w:rPr>
            </w:pPr>
          </w:p>
        </w:tc>
      </w:tr>
      <w:tr w:rsidR="00BF5A8E" w:rsidRPr="003D3BD4" w:rsidTr="003B311D">
        <w:tc>
          <w:tcPr>
            <w:tcW w:w="2021" w:type="dxa"/>
            <w:vAlign w:val="center"/>
          </w:tcPr>
          <w:p w:rsidR="00BF5A8E" w:rsidRDefault="00BF5A8E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[subject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line]</w:t>
            </w:r>
          </w:p>
          <w:p w:rsidR="00BF5A8E" w:rsidRDefault="00BF5A8E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  <w:p w:rsidR="00BF5A8E" w:rsidRPr="00667EAB" w:rsidRDefault="00D70630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[Alternate copy</w:t>
            </w:r>
            <w:r w:rsidR="00BF5A8E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BF5A8E" w:rsidRDefault="00BF5A8E" w:rsidP="003B311D">
            <w:pPr>
              <w:spacing w:before="200" w:after="20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Great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questions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earlier</w:t>
            </w:r>
          </w:p>
          <w:p w:rsidR="00BF5A8E" w:rsidRPr="00033F48" w:rsidRDefault="00BF5A8E" w:rsidP="00BF5A8E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[Great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questions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about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EXPAREL</w:t>
            </w:r>
            <w:r w:rsidR="003B266E" w:rsidRPr="003B266E">
              <w:rPr>
                <w:rFonts w:cs="Arial"/>
                <w:b/>
                <w:bCs/>
                <w:vertAlign w:val="superscript"/>
              </w:rPr>
              <w:t>®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earlier]</w:t>
            </w:r>
            <w:ins w:id="35" w:author="Mary Beriont" w:date="2014-01-27T12:00:00Z">
              <w:r w:rsidR="00062AFE">
                <w:rPr>
                  <w:rFonts w:cs="Arial"/>
                  <w:b/>
                  <w:bCs/>
                </w:rPr>
                <w:t xml:space="preserve"> Use </w:t>
              </w:r>
              <w:proofErr w:type="spellStart"/>
              <w:r w:rsidR="00062AFE">
                <w:rPr>
                  <w:rFonts w:cs="Arial"/>
                  <w:b/>
                  <w:bCs/>
                </w:rPr>
                <w:t>aLTERNATE</w:t>
              </w:r>
            </w:ins>
            <w:proofErr w:type="spellEnd"/>
          </w:p>
        </w:tc>
      </w:tr>
      <w:tr w:rsidR="00BF5A8E" w:rsidRPr="003D3BD4" w:rsidTr="003B311D">
        <w:tc>
          <w:tcPr>
            <w:tcW w:w="2021" w:type="dxa"/>
            <w:vAlign w:val="center"/>
          </w:tcPr>
          <w:p w:rsidR="00BF5A8E" w:rsidRPr="00667EAB" w:rsidRDefault="00BF5A8E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</w:tcPr>
          <w:p w:rsidR="00BF5A8E" w:rsidRPr="00033F48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[EXPAREL</w:t>
            </w:r>
            <w:r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logo]&lt;link</w:t>
            </w:r>
            <w:r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www.EXPAREL.com&gt;</w:t>
            </w:r>
          </w:p>
        </w:tc>
      </w:tr>
      <w:tr w:rsidR="00BF5A8E" w:rsidRPr="003D3BD4" w:rsidTr="003B311D">
        <w:tc>
          <w:tcPr>
            <w:tcW w:w="2021" w:type="dxa"/>
            <w:vAlign w:val="center"/>
          </w:tcPr>
          <w:p w:rsidR="00BF5A8E" w:rsidRPr="00667EAB" w:rsidRDefault="00BF5A8E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[viewing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and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link]</w:t>
            </w:r>
          </w:p>
        </w:tc>
        <w:tc>
          <w:tcPr>
            <w:tcW w:w="8015" w:type="dxa"/>
          </w:tcPr>
          <w:p w:rsidR="00BF5A8E" w:rsidRPr="00EF429A" w:rsidRDefault="00BF5A8E" w:rsidP="003B311D">
            <w:pPr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</w:rPr>
              <w:t>Having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trouble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viewing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message</w:t>
            </w:r>
            <w:r w:rsidRPr="00301418">
              <w:rPr>
                <w:rFonts w:cs="Arial"/>
              </w:rPr>
              <w:t>?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Access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it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online.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&lt;link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message</w:t>
            </w:r>
            <w:r>
              <w:rPr>
                <w:rFonts w:cs="Arial"/>
              </w:rPr>
              <w:t>&gt;</w:t>
            </w:r>
          </w:p>
        </w:tc>
      </w:tr>
      <w:tr w:rsidR="00BF5A8E" w:rsidRPr="003D3BD4" w:rsidTr="003B311D">
        <w:tc>
          <w:tcPr>
            <w:tcW w:w="2021" w:type="dxa"/>
            <w:vAlign w:val="center"/>
          </w:tcPr>
          <w:p w:rsidR="00BF5A8E" w:rsidRPr="00667EAB" w:rsidRDefault="00BF5A8E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[alt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text]</w:t>
            </w:r>
          </w:p>
        </w:tc>
        <w:tc>
          <w:tcPr>
            <w:tcW w:w="8015" w:type="dxa"/>
          </w:tcPr>
          <w:p w:rsidR="00BF5A8E" w:rsidRPr="00EF429A" w:rsidRDefault="00BF5A8E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EXPAREL,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Pharmaceuticals,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Inc.</w:t>
            </w:r>
          </w:p>
        </w:tc>
      </w:tr>
      <w:tr w:rsidR="00BF5A8E" w:rsidRPr="003D3BD4" w:rsidTr="003B311D">
        <w:tc>
          <w:tcPr>
            <w:tcW w:w="2021" w:type="dxa"/>
            <w:vAlign w:val="center"/>
          </w:tcPr>
          <w:p w:rsidR="00BF5A8E" w:rsidRPr="00667EAB" w:rsidRDefault="00BF5A8E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BF5A8E" w:rsidRPr="00033F48" w:rsidRDefault="00BF5A8E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Dear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Dr.&lt;name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inserted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by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system&gt;,</w:t>
            </w:r>
            <w:r w:rsidR="00D70630">
              <w:rPr>
                <w:rFonts w:cs="Arial"/>
              </w:rPr>
              <w:t xml:space="preserve"> </w:t>
            </w:r>
          </w:p>
        </w:tc>
      </w:tr>
      <w:tr w:rsidR="00BF5A8E" w:rsidRPr="003D3BD4" w:rsidTr="003B311D">
        <w:tc>
          <w:tcPr>
            <w:tcW w:w="2021" w:type="dxa"/>
            <w:vAlign w:val="center"/>
          </w:tcPr>
          <w:p w:rsidR="00BF5A8E" w:rsidRPr="00667EAB" w:rsidRDefault="00BF5A8E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[copy]</w:t>
            </w:r>
          </w:p>
        </w:tc>
        <w:tc>
          <w:tcPr>
            <w:tcW w:w="8015" w:type="dxa"/>
          </w:tcPr>
          <w:p w:rsidR="00BF5A8E" w:rsidRPr="00EF429A" w:rsidRDefault="00485B77" w:rsidP="000E0495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appreciate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time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dedicated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discussing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EXPAREL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and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how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it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can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help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provide</w:t>
            </w:r>
            <w:r w:rsidR="00D70630">
              <w:rPr>
                <w:rFonts w:cs="Arial"/>
              </w:rPr>
              <w:t xml:space="preserve"> </w:t>
            </w:r>
            <w:ins w:id="36" w:author="Mary Beriont" w:date="2014-01-27T12:00:00Z">
              <w:r w:rsidR="00062AFE">
                <w:rPr>
                  <w:rFonts w:cs="Arial"/>
                </w:rPr>
                <w:t xml:space="preserve">postsurgical </w:t>
              </w:r>
            </w:ins>
            <w:r w:rsidR="000E0495">
              <w:rPr>
                <w:rFonts w:cs="Arial"/>
              </w:rPr>
              <w:t>pain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control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and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decrease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opioid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use</w:t>
            </w:r>
            <w:r>
              <w:rPr>
                <w:rFonts w:cs="Arial"/>
              </w:rPr>
              <w:t>.</w:t>
            </w:r>
            <w:r w:rsidR="00D70630"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thought</w:t>
            </w:r>
            <w:r w:rsidR="00D70630"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might</w:t>
            </w:r>
            <w:r w:rsidR="00D70630"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appreciate</w:t>
            </w:r>
            <w:r w:rsidR="00D70630"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an</w:t>
            </w:r>
            <w:r w:rsidR="00D70630"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opportunity</w:t>
            </w:r>
            <w:r w:rsidR="00D70630"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review</w:t>
            </w:r>
            <w:r w:rsidR="00D70630"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information</w:t>
            </w:r>
            <w:r w:rsidR="00D70630"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in</w:t>
            </w:r>
            <w:r w:rsidR="00D70630"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further</w:t>
            </w:r>
            <w:r w:rsidR="00D70630"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detail</w:t>
            </w:r>
            <w:r>
              <w:rPr>
                <w:rFonts w:cs="Arial"/>
              </w:rPr>
              <w:t>.</w:t>
            </w:r>
          </w:p>
        </w:tc>
      </w:tr>
      <w:tr w:rsidR="00BF5A8E" w:rsidRPr="003D3BD4" w:rsidTr="003B311D">
        <w:tc>
          <w:tcPr>
            <w:tcW w:w="2021" w:type="dxa"/>
            <w:vAlign w:val="center"/>
          </w:tcPr>
          <w:p w:rsidR="00BF5A8E" w:rsidRPr="00667EAB" w:rsidRDefault="00BF5A8E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Fragment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BF5A8E" w:rsidRPr="003967C9" w:rsidRDefault="00BF5A8E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&lt;system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populates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with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selected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Fragment(s)&gt;</w:t>
            </w:r>
          </w:p>
        </w:tc>
      </w:tr>
      <w:tr w:rsidR="00BF5A8E" w:rsidRPr="003D3BD4" w:rsidTr="003B311D">
        <w:tc>
          <w:tcPr>
            <w:tcW w:w="2021" w:type="dxa"/>
            <w:vAlign w:val="center"/>
          </w:tcPr>
          <w:p w:rsidR="00BF5A8E" w:rsidRPr="00667EAB" w:rsidRDefault="00BF5A8E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Sign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off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BF5A8E" w:rsidRPr="00EF429A" w:rsidRDefault="00BF5A8E" w:rsidP="000E0495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hope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get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chance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look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over.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look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forward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continuing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our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discussion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about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using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EXPAREL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as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part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of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your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multimodal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strategy</w:t>
            </w:r>
            <w:r w:rsidR="00485B77">
              <w:rPr>
                <w:rFonts w:cs="Arial"/>
              </w:rPr>
              <w:t>.</w:t>
            </w:r>
            <w:r w:rsidR="00D70630">
              <w:rPr>
                <w:rFonts w:cs="Arial"/>
              </w:rPr>
              <w:t xml:space="preserve"> </w:t>
            </w:r>
          </w:p>
        </w:tc>
      </w:tr>
      <w:tr w:rsidR="00BF5A8E" w:rsidRPr="003D3BD4" w:rsidTr="003B311D">
        <w:tc>
          <w:tcPr>
            <w:tcW w:w="2021" w:type="dxa"/>
            <w:vAlign w:val="center"/>
          </w:tcPr>
          <w:p w:rsidR="00BF5A8E" w:rsidRPr="00667EAB" w:rsidRDefault="00BF5A8E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Closing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BF5A8E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Sincerely,</w:t>
            </w:r>
            <w:r>
              <w:rPr>
                <w:rFonts w:cs="Arial"/>
              </w:rPr>
              <w:t xml:space="preserve"> </w:t>
            </w:r>
          </w:p>
          <w:p w:rsidR="00BF5A8E" w:rsidRPr="00D968AD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&lt;system</w:t>
            </w:r>
            <w:r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inserts</w:t>
            </w:r>
            <w:r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sales</w:t>
            </w:r>
            <w:r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representative’s</w:t>
            </w:r>
            <w:r>
              <w:rPr>
                <w:rFonts w:cs="Arial"/>
              </w:rPr>
              <w:t xml:space="preserve"> </w:t>
            </w:r>
            <w:r w:rsidR="00BF5A8E">
              <w:rPr>
                <w:rFonts w:cs="Arial"/>
              </w:rPr>
              <w:t>name&gt;</w:t>
            </w:r>
          </w:p>
        </w:tc>
      </w:tr>
      <w:tr w:rsidR="00BF5A8E" w:rsidRPr="003D3BD4" w:rsidTr="003B311D">
        <w:tc>
          <w:tcPr>
            <w:tcW w:w="2021" w:type="dxa"/>
            <w:vAlign w:val="center"/>
          </w:tcPr>
          <w:p w:rsidR="00BF5A8E" w:rsidRPr="00667EAB" w:rsidRDefault="00BF5A8E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[Opt-out]</w:t>
            </w:r>
          </w:p>
        </w:tc>
        <w:tc>
          <w:tcPr>
            <w:tcW w:w="8015" w:type="dxa"/>
          </w:tcPr>
          <w:p w:rsidR="00BF5A8E" w:rsidRPr="00EF429A" w:rsidRDefault="00BF5A8E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prefer</w:t>
            </w:r>
            <w:r w:rsidR="00D70630">
              <w:rPr>
                <w:rFonts w:cs="Arial"/>
              </w:rPr>
              <w:t xml:space="preserve"> </w:t>
            </w:r>
            <w:del w:id="37" w:author="Mary Beriont" w:date="2014-01-27T12:01:00Z">
              <w:r w:rsidDel="00062AFE">
                <w:rPr>
                  <w:rFonts w:cs="Arial"/>
                </w:rPr>
                <w:delText>to</w:delText>
              </w:r>
            </w:del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not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receive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future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emails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please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click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here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unsubscribe.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&lt;link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unsubscribe&gt;</w:t>
            </w:r>
          </w:p>
        </w:tc>
      </w:tr>
      <w:tr w:rsidR="00BF5A8E" w:rsidRPr="003D3BD4" w:rsidTr="003B311D">
        <w:tc>
          <w:tcPr>
            <w:tcW w:w="2021" w:type="dxa"/>
            <w:vAlign w:val="center"/>
          </w:tcPr>
          <w:p w:rsidR="00BF5A8E" w:rsidRPr="00667EAB" w:rsidRDefault="00BF5A8E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[Safety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BF5A8E" w:rsidRPr="00D968AD" w:rsidRDefault="00BF5A8E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&lt;System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automatically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populates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area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email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with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required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Indication(s)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and/or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ISI&gt;</w:t>
            </w:r>
          </w:p>
        </w:tc>
      </w:tr>
      <w:tr w:rsidR="00BF5A8E" w:rsidRPr="003D3BD4" w:rsidTr="003B311D">
        <w:tc>
          <w:tcPr>
            <w:tcW w:w="2021" w:type="dxa"/>
            <w:vAlign w:val="center"/>
          </w:tcPr>
          <w:p w:rsidR="00BF5A8E" w:rsidRPr="00667EAB" w:rsidRDefault="00BF5A8E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  <w:vAlign w:val="center"/>
          </w:tcPr>
          <w:p w:rsidR="00BF5A8E" w:rsidRPr="00EF429A" w:rsidRDefault="00BF5A8E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[Pacira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logo]</w:t>
            </w:r>
          </w:p>
        </w:tc>
      </w:tr>
      <w:tr w:rsidR="00BF5A8E" w:rsidRPr="003D3BD4" w:rsidTr="003B311D">
        <w:tc>
          <w:tcPr>
            <w:tcW w:w="2021" w:type="dxa"/>
            <w:vAlign w:val="center"/>
          </w:tcPr>
          <w:p w:rsidR="00BF5A8E" w:rsidRPr="00667EAB" w:rsidRDefault="00BF5A8E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[end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matter]</w:t>
            </w:r>
          </w:p>
        </w:tc>
        <w:tc>
          <w:tcPr>
            <w:tcW w:w="8015" w:type="dxa"/>
            <w:vAlign w:val="center"/>
          </w:tcPr>
          <w:p w:rsidR="00BF5A8E" w:rsidRDefault="00BF5A8E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Copyright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©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2014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Pharmaceuticals,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Inc.</w:t>
            </w:r>
            <w:r w:rsidR="00D70630">
              <w:rPr>
                <w:rFonts w:cs="Arial"/>
              </w:rPr>
              <w:t xml:space="preserve"> </w:t>
            </w:r>
          </w:p>
          <w:p w:rsidR="00BF5A8E" w:rsidRPr="00EF429A" w:rsidRDefault="00D70630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Parsippany, NJ 07054       [PCRC code]      01/14</w:t>
            </w:r>
          </w:p>
        </w:tc>
      </w:tr>
      <w:tr w:rsidR="00BF5A8E" w:rsidRPr="003D3BD4" w:rsidTr="003B311D">
        <w:tc>
          <w:tcPr>
            <w:tcW w:w="2021" w:type="dxa"/>
            <w:vAlign w:val="center"/>
          </w:tcPr>
          <w:p w:rsidR="00BF5A8E" w:rsidRPr="00667EAB" w:rsidRDefault="00BF5A8E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  <w:vAlign w:val="center"/>
          </w:tcPr>
          <w:p w:rsidR="00BF5A8E" w:rsidRPr="00EF429A" w:rsidRDefault="00BF5A8E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</w:p>
        </w:tc>
      </w:tr>
    </w:tbl>
    <w:p w:rsidR="00BF5A8E" w:rsidRDefault="00BF5A8E" w:rsidP="00BF5A8E">
      <w:pPr>
        <w:rPr>
          <w:szCs w:val="18"/>
        </w:rPr>
      </w:pPr>
    </w:p>
    <w:p w:rsidR="00236EC4" w:rsidRPr="003D3BD4" w:rsidRDefault="00BF5A8E" w:rsidP="00236EC4">
      <w:pPr>
        <w:rPr>
          <w:rFonts w:ascii="Verdana" w:hAnsi="Verdana" w:cs="Arial"/>
          <w:b/>
          <w:u w:val="single"/>
        </w:rPr>
      </w:pPr>
      <w:r>
        <w:br w:type="page"/>
      </w:r>
    </w:p>
    <w:p w:rsidR="00236EC4" w:rsidRPr="003D3BD4" w:rsidRDefault="00236EC4" w:rsidP="00236EC4">
      <w:pPr>
        <w:rPr>
          <w:rFonts w:ascii="Verdana" w:hAnsi="Verdana" w:cs="Arial"/>
          <w:b/>
          <w:u w:val="single"/>
        </w:rPr>
      </w:pPr>
    </w:p>
    <w:tbl>
      <w:tblPr>
        <w:tblW w:w="10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8015"/>
      </w:tblGrid>
      <w:tr w:rsidR="00236EC4" w:rsidRPr="003D3BD4" w:rsidTr="003B311D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236EC4" w:rsidRPr="00CF3AC2" w:rsidRDefault="00236EC4" w:rsidP="003B311D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Directives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236EC4" w:rsidRPr="00CF3AC2" w:rsidRDefault="00236EC4" w:rsidP="003B311D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Page</w:t>
            </w:r>
            <w:r w:rsidR="00D70630"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  <w:r w:rsidRPr="00CF3AC2">
              <w:rPr>
                <w:rFonts w:ascii="Verdana" w:hAnsi="Verdana" w:cs="Arial"/>
                <w:b/>
                <w:sz w:val="22"/>
                <w:szCs w:val="22"/>
              </w:rPr>
              <w:t>content</w:t>
            </w:r>
          </w:p>
        </w:tc>
      </w:tr>
      <w:tr w:rsidR="00236EC4" w:rsidRPr="003D3BD4" w:rsidTr="003B311D">
        <w:tc>
          <w:tcPr>
            <w:tcW w:w="2021" w:type="dxa"/>
          </w:tcPr>
          <w:p w:rsidR="00236EC4" w:rsidRPr="003D3BD4" w:rsidRDefault="00236EC4" w:rsidP="003B311D">
            <w:pPr>
              <w:rPr>
                <w:rFonts w:ascii="Verdana" w:hAnsi="Verdana" w:cs="Arial"/>
                <w:i/>
                <w:sz w:val="18"/>
                <w:szCs w:val="18"/>
              </w:rPr>
            </w:pPr>
          </w:p>
        </w:tc>
        <w:tc>
          <w:tcPr>
            <w:tcW w:w="8015" w:type="dxa"/>
          </w:tcPr>
          <w:p w:rsidR="00236EC4" w:rsidRPr="003D3BD4" w:rsidRDefault="00236EC4" w:rsidP="003B311D">
            <w:pPr>
              <w:rPr>
                <w:rFonts w:ascii="Verdana" w:hAnsi="Verdana" w:cs="Arial"/>
              </w:rPr>
            </w:pPr>
          </w:p>
        </w:tc>
      </w:tr>
      <w:tr w:rsidR="00236EC4" w:rsidRPr="003D3BD4" w:rsidTr="003B311D">
        <w:tc>
          <w:tcPr>
            <w:tcW w:w="2021" w:type="dxa"/>
            <w:vAlign w:val="center"/>
          </w:tcPr>
          <w:p w:rsidR="00236EC4" w:rsidRPr="00667EAB" w:rsidRDefault="00236EC4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[List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Name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236EC4" w:rsidRPr="00033F48" w:rsidRDefault="00D70630" w:rsidP="00236EC4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Confirm</w:t>
            </w:r>
            <w:r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Contact</w:t>
            </w:r>
            <w:r w:rsidR="005A67B3">
              <w:rPr>
                <w:rFonts w:cs="Arial"/>
              </w:rPr>
              <w:t>ing</w:t>
            </w:r>
            <w:r>
              <w:rPr>
                <w:rFonts w:cs="Arial"/>
              </w:rPr>
              <w:t xml:space="preserve"> </w:t>
            </w:r>
            <w:r w:rsidR="005A67B3">
              <w:rPr>
                <w:rFonts w:cs="Arial"/>
              </w:rPr>
              <w:t>Appropriate</w:t>
            </w:r>
            <w:r>
              <w:rPr>
                <w:rFonts w:cs="Arial"/>
              </w:rPr>
              <w:t xml:space="preserve"> </w:t>
            </w:r>
            <w:r w:rsidR="005A67B3">
              <w:rPr>
                <w:rFonts w:cs="Arial"/>
              </w:rPr>
              <w:t>Resource</w:t>
            </w:r>
          </w:p>
        </w:tc>
      </w:tr>
      <w:tr w:rsidR="00236EC4" w:rsidRPr="003D3BD4" w:rsidTr="003B311D">
        <w:tc>
          <w:tcPr>
            <w:tcW w:w="2021" w:type="dxa"/>
            <w:vAlign w:val="center"/>
          </w:tcPr>
          <w:p w:rsidR="00236EC4" w:rsidRPr="00667EAB" w:rsidRDefault="00236EC4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[Description]</w:t>
            </w:r>
          </w:p>
        </w:tc>
        <w:tc>
          <w:tcPr>
            <w:tcW w:w="8015" w:type="dxa"/>
          </w:tcPr>
          <w:p w:rsidR="00236EC4" w:rsidRPr="003967C9" w:rsidRDefault="00C0033B" w:rsidP="00236EC4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t>Send</w:t>
            </w:r>
            <w:r w:rsidR="00D70630">
              <w:t xml:space="preserve"> </w:t>
            </w:r>
            <w:r>
              <w:t>to</w:t>
            </w:r>
            <w:r w:rsidR="00D70630">
              <w:t xml:space="preserve"> </w:t>
            </w:r>
            <w:r>
              <w:t>confirm</w:t>
            </w:r>
            <w:r w:rsidR="00D70630">
              <w:t xml:space="preserve"> </w:t>
            </w:r>
            <w:r>
              <w:t>that</w:t>
            </w:r>
            <w:r w:rsidR="00D70630">
              <w:t xml:space="preserve"> </w:t>
            </w:r>
            <w:r>
              <w:t>the</w:t>
            </w:r>
            <w:r w:rsidR="00D70630">
              <w:t xml:space="preserve"> </w:t>
            </w:r>
            <w:r>
              <w:t>appropriate</w:t>
            </w:r>
            <w:r w:rsidR="00D70630">
              <w:t xml:space="preserve"> </w:t>
            </w:r>
            <w:r>
              <w:t>resource</w:t>
            </w:r>
            <w:r w:rsidR="00D70630">
              <w:t xml:space="preserve"> </w:t>
            </w:r>
            <w:r>
              <w:t>has</w:t>
            </w:r>
            <w:r w:rsidR="00D70630">
              <w:t xml:space="preserve"> </w:t>
            </w:r>
            <w:r>
              <w:t>been</w:t>
            </w:r>
            <w:r w:rsidR="00D70630">
              <w:t xml:space="preserve"> </w:t>
            </w:r>
            <w:r>
              <w:t>contacted</w:t>
            </w:r>
          </w:p>
        </w:tc>
      </w:tr>
      <w:tr w:rsidR="00236EC4" w:rsidRPr="003D3BD4" w:rsidTr="003B311D">
        <w:tc>
          <w:tcPr>
            <w:tcW w:w="2021" w:type="dxa"/>
            <w:vAlign w:val="center"/>
          </w:tcPr>
          <w:p w:rsidR="00236EC4" w:rsidRPr="00667EAB" w:rsidRDefault="00236EC4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</w:tcPr>
          <w:p w:rsidR="00236EC4" w:rsidRPr="00EF429A" w:rsidRDefault="00236EC4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/>
                <w:bCs/>
              </w:rPr>
            </w:pPr>
          </w:p>
        </w:tc>
      </w:tr>
      <w:tr w:rsidR="00236EC4" w:rsidRPr="003D3BD4" w:rsidTr="003B311D">
        <w:tc>
          <w:tcPr>
            <w:tcW w:w="2021" w:type="dxa"/>
            <w:vAlign w:val="center"/>
          </w:tcPr>
          <w:p w:rsidR="00236EC4" w:rsidRPr="00667EAB" w:rsidRDefault="00236EC4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[address]</w:t>
            </w:r>
          </w:p>
        </w:tc>
        <w:tc>
          <w:tcPr>
            <w:tcW w:w="8015" w:type="dxa"/>
          </w:tcPr>
          <w:p w:rsidR="00236EC4" w:rsidRPr="00EF429A" w:rsidRDefault="00236EC4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TO: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</w:rPr>
              <w:t>System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Generated</w:t>
            </w:r>
          </w:p>
          <w:p w:rsidR="00236EC4" w:rsidRPr="006D1488" w:rsidRDefault="00236EC4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FROM: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Cs/>
              </w:rPr>
              <w:t>System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Generated</w:t>
            </w:r>
          </w:p>
          <w:p w:rsidR="00236EC4" w:rsidRPr="00EF429A" w:rsidRDefault="00236EC4" w:rsidP="003B311D">
            <w:pPr>
              <w:spacing w:before="200" w:after="200"/>
              <w:rPr>
                <w:rFonts w:cs="Arial"/>
              </w:rPr>
            </w:pPr>
          </w:p>
        </w:tc>
      </w:tr>
      <w:tr w:rsidR="00236EC4" w:rsidRPr="003D3BD4" w:rsidTr="003B311D">
        <w:tc>
          <w:tcPr>
            <w:tcW w:w="2021" w:type="dxa"/>
            <w:vAlign w:val="center"/>
          </w:tcPr>
          <w:p w:rsidR="00236EC4" w:rsidRDefault="00236EC4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[subject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line]</w:t>
            </w:r>
          </w:p>
          <w:p w:rsidR="00236EC4" w:rsidRDefault="00236EC4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  <w:p w:rsidR="00236EC4" w:rsidRPr="00667EAB" w:rsidRDefault="00236EC4" w:rsidP="00D70630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Alternate copy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236EC4" w:rsidRDefault="00236EC4" w:rsidP="003B311D">
            <w:pPr>
              <w:spacing w:before="200" w:after="20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While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you’re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waiting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to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hear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back</w:t>
            </w:r>
            <w:r w:rsidR="00D70630">
              <w:rPr>
                <w:rFonts w:cs="Arial"/>
                <w:b/>
                <w:bCs/>
              </w:rPr>
              <w:t xml:space="preserve"> </w:t>
            </w:r>
          </w:p>
          <w:p w:rsidR="00236EC4" w:rsidRPr="00033F48" w:rsidRDefault="00236EC4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[While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you’re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waiting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to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hear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back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about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EXPAREL</w:t>
            </w:r>
            <w:r w:rsidR="003B266E" w:rsidRPr="003B266E">
              <w:rPr>
                <w:rFonts w:cs="Arial"/>
                <w:b/>
                <w:bCs/>
                <w:vertAlign w:val="superscript"/>
              </w:rPr>
              <w:t>®</w:t>
            </w:r>
            <w:r>
              <w:rPr>
                <w:rFonts w:cs="Arial"/>
                <w:b/>
                <w:bCs/>
              </w:rPr>
              <w:t>]</w:t>
            </w:r>
            <w:ins w:id="38" w:author="Mary Beriont" w:date="2014-01-27T12:01:00Z">
              <w:r w:rsidR="00062AFE">
                <w:rPr>
                  <w:rFonts w:cs="Arial"/>
                  <w:b/>
                  <w:bCs/>
                </w:rPr>
                <w:t xml:space="preserve"> Use alternate</w:t>
              </w:r>
            </w:ins>
          </w:p>
        </w:tc>
      </w:tr>
      <w:tr w:rsidR="00236EC4" w:rsidRPr="003D3BD4" w:rsidTr="003B311D">
        <w:tc>
          <w:tcPr>
            <w:tcW w:w="2021" w:type="dxa"/>
            <w:vAlign w:val="center"/>
          </w:tcPr>
          <w:p w:rsidR="00236EC4" w:rsidRPr="00667EAB" w:rsidRDefault="00236EC4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</w:tcPr>
          <w:p w:rsidR="00236EC4" w:rsidRPr="00033F48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[EXPAREL</w:t>
            </w:r>
            <w:r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logo]&lt;link</w:t>
            </w:r>
            <w:r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www.EXPAREL.com&gt;</w:t>
            </w:r>
          </w:p>
        </w:tc>
      </w:tr>
      <w:tr w:rsidR="00236EC4" w:rsidRPr="003D3BD4" w:rsidTr="003B311D">
        <w:tc>
          <w:tcPr>
            <w:tcW w:w="2021" w:type="dxa"/>
            <w:vAlign w:val="center"/>
          </w:tcPr>
          <w:p w:rsidR="00236EC4" w:rsidRPr="00667EAB" w:rsidRDefault="00236EC4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[viewing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and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link]</w:t>
            </w:r>
          </w:p>
        </w:tc>
        <w:tc>
          <w:tcPr>
            <w:tcW w:w="8015" w:type="dxa"/>
          </w:tcPr>
          <w:p w:rsidR="00236EC4" w:rsidRPr="00EF429A" w:rsidRDefault="00236EC4" w:rsidP="003B311D">
            <w:pPr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</w:rPr>
              <w:t>Having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trouble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viewing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message</w:t>
            </w:r>
            <w:r w:rsidRPr="00301418">
              <w:rPr>
                <w:rFonts w:cs="Arial"/>
              </w:rPr>
              <w:t>?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Access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it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online.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&lt;link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message</w:t>
            </w:r>
            <w:r>
              <w:rPr>
                <w:rFonts w:cs="Arial"/>
              </w:rPr>
              <w:t>&gt;</w:t>
            </w:r>
          </w:p>
        </w:tc>
      </w:tr>
      <w:tr w:rsidR="00236EC4" w:rsidRPr="003D3BD4" w:rsidTr="003B311D">
        <w:tc>
          <w:tcPr>
            <w:tcW w:w="2021" w:type="dxa"/>
            <w:vAlign w:val="center"/>
          </w:tcPr>
          <w:p w:rsidR="00236EC4" w:rsidRPr="00667EAB" w:rsidRDefault="00236EC4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[alt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text]</w:t>
            </w:r>
          </w:p>
        </w:tc>
        <w:tc>
          <w:tcPr>
            <w:tcW w:w="8015" w:type="dxa"/>
          </w:tcPr>
          <w:p w:rsidR="00236EC4" w:rsidRPr="00EF429A" w:rsidRDefault="00236EC4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EXPAREL,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Pharmaceuticals,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Inc.</w:t>
            </w:r>
          </w:p>
        </w:tc>
      </w:tr>
      <w:tr w:rsidR="00236EC4" w:rsidRPr="003D3BD4" w:rsidTr="003B311D">
        <w:tc>
          <w:tcPr>
            <w:tcW w:w="2021" w:type="dxa"/>
            <w:vAlign w:val="center"/>
          </w:tcPr>
          <w:p w:rsidR="00236EC4" w:rsidRPr="00667EAB" w:rsidRDefault="00236EC4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236EC4" w:rsidRPr="00033F48" w:rsidRDefault="00236EC4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Dear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Dr.&lt;name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inserted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by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system&gt;,</w:t>
            </w:r>
            <w:r w:rsidR="00D70630">
              <w:rPr>
                <w:rFonts w:cs="Arial"/>
              </w:rPr>
              <w:t xml:space="preserve"> </w:t>
            </w:r>
          </w:p>
        </w:tc>
      </w:tr>
      <w:tr w:rsidR="00236EC4" w:rsidRPr="003D3BD4" w:rsidTr="003B311D">
        <w:tc>
          <w:tcPr>
            <w:tcW w:w="2021" w:type="dxa"/>
            <w:vAlign w:val="center"/>
          </w:tcPr>
          <w:p w:rsidR="00236EC4" w:rsidRPr="00667EAB" w:rsidRDefault="00236EC4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[copy]</w:t>
            </w:r>
          </w:p>
        </w:tc>
        <w:tc>
          <w:tcPr>
            <w:tcW w:w="8015" w:type="dxa"/>
          </w:tcPr>
          <w:p w:rsidR="00236EC4" w:rsidRDefault="00236EC4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just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wanted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="003A379B">
              <w:rPr>
                <w:rFonts w:cs="Arial"/>
              </w:rPr>
              <w:t>let</w:t>
            </w:r>
            <w:r w:rsidR="00D70630">
              <w:rPr>
                <w:rFonts w:cs="Arial"/>
              </w:rPr>
              <w:t xml:space="preserve"> </w:t>
            </w:r>
            <w:r w:rsidR="003A379B"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 w:rsidR="003A379B">
              <w:rPr>
                <w:rFonts w:cs="Arial"/>
              </w:rPr>
              <w:t>know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that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contacted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[drop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down: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Medical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information,</w:t>
            </w:r>
            <w:r w:rsidR="00D70630">
              <w:rPr>
                <w:rFonts w:cs="Arial"/>
              </w:rPr>
              <w:t xml:space="preserve"> </w:t>
            </w:r>
            <w:ins w:id="39" w:author="Mary Beriont" w:date="2014-01-27T12:01:00Z">
              <w:r w:rsidR="00062AFE">
                <w:rPr>
                  <w:rFonts w:cs="Arial"/>
                </w:rPr>
                <w:t xml:space="preserve">Scientific Affairs, Medical </w:t>
              </w:r>
              <w:proofErr w:type="spellStart"/>
              <w:r w:rsidR="00062AFE">
                <w:rPr>
                  <w:rFonts w:cs="Arial"/>
                </w:rPr>
                <w:t>Affairs</w:t>
              </w:r>
            </w:ins>
            <w:del w:id="40" w:author="Mary Beriont" w:date="2014-01-27T12:01:00Z">
              <w:r w:rsidDel="00062AFE">
                <w:rPr>
                  <w:rFonts w:cs="Arial"/>
                </w:rPr>
                <w:delText>Clinical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  <w:r w:rsidDel="00062AFE">
                <w:rPr>
                  <w:rFonts w:cs="Arial"/>
                </w:rPr>
                <w:delText>Education]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</w:del>
            <w:r>
              <w:rPr>
                <w:rFonts w:cs="Arial"/>
              </w:rPr>
              <w:t>regarding</w:t>
            </w:r>
            <w:proofErr w:type="spellEnd"/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query.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They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should</w:t>
            </w:r>
            <w:r w:rsidR="00D70630">
              <w:rPr>
                <w:rFonts w:cs="Arial"/>
              </w:rPr>
              <w:t xml:space="preserve"> </w:t>
            </w:r>
            <w:r w:rsidR="003A379B">
              <w:rPr>
                <w:rFonts w:cs="Arial"/>
              </w:rPr>
              <w:t>get</w:t>
            </w:r>
            <w:r w:rsidR="00D70630">
              <w:rPr>
                <w:rFonts w:cs="Arial"/>
              </w:rPr>
              <w:t xml:space="preserve"> </w:t>
            </w:r>
            <w:r w:rsidR="003A379B">
              <w:rPr>
                <w:rFonts w:cs="Arial"/>
              </w:rPr>
              <w:t>back</w:t>
            </w:r>
            <w:r w:rsidR="00D70630">
              <w:rPr>
                <w:rFonts w:cs="Arial"/>
              </w:rPr>
              <w:t xml:space="preserve"> </w:t>
            </w:r>
            <w:r w:rsidR="003A379B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 w:rsidR="00A17E78">
              <w:rPr>
                <w:rFonts w:cs="Arial"/>
              </w:rPr>
              <w:t>within</w:t>
            </w:r>
            <w:r w:rsidR="00D70630">
              <w:rPr>
                <w:rFonts w:cs="Arial"/>
              </w:rPr>
              <w:t xml:space="preserve"> </w:t>
            </w:r>
            <w:r w:rsidR="00A17E78">
              <w:rPr>
                <w:rFonts w:cs="Arial"/>
              </w:rPr>
              <w:t>24</w:t>
            </w:r>
            <w:r w:rsidR="00D70630">
              <w:rPr>
                <w:rFonts w:cs="Arial"/>
              </w:rPr>
              <w:t xml:space="preserve"> </w:t>
            </w:r>
            <w:r w:rsidR="00A17E78">
              <w:rPr>
                <w:rFonts w:cs="Arial"/>
              </w:rPr>
              <w:t>hours.</w:t>
            </w:r>
          </w:p>
          <w:p w:rsidR="00236EC4" w:rsidRPr="00EF429A" w:rsidRDefault="000E0495" w:rsidP="000E0495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While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236EC4">
              <w:rPr>
                <w:rFonts w:cs="Arial"/>
              </w:rPr>
              <w:t>’re</w:t>
            </w:r>
            <w:r w:rsidR="00D70630"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waiting</w:t>
            </w:r>
            <w:r w:rsidR="00D70630"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hear</w:t>
            </w:r>
            <w:r w:rsidR="00D70630"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back,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information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about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using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EXPAREL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part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multimodal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pain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management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strategy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may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be</w:t>
            </w:r>
            <w:r w:rsidR="00D70630"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useful:</w:t>
            </w:r>
            <w:r w:rsidR="00D70630">
              <w:rPr>
                <w:rFonts w:cs="Arial"/>
              </w:rPr>
              <w:t xml:space="preserve"> </w:t>
            </w:r>
          </w:p>
        </w:tc>
      </w:tr>
      <w:tr w:rsidR="00236EC4" w:rsidRPr="003D3BD4" w:rsidTr="003B311D">
        <w:tc>
          <w:tcPr>
            <w:tcW w:w="2021" w:type="dxa"/>
            <w:vAlign w:val="center"/>
          </w:tcPr>
          <w:p w:rsidR="00236EC4" w:rsidRPr="00667EAB" w:rsidRDefault="00236EC4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Fragment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236EC4" w:rsidRPr="003967C9" w:rsidRDefault="00236EC4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&lt;system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populates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with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selected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Fragment(s)&gt;</w:t>
            </w:r>
          </w:p>
        </w:tc>
      </w:tr>
      <w:tr w:rsidR="00236EC4" w:rsidRPr="003D3BD4" w:rsidTr="003B311D">
        <w:tc>
          <w:tcPr>
            <w:tcW w:w="2021" w:type="dxa"/>
            <w:vAlign w:val="center"/>
          </w:tcPr>
          <w:p w:rsidR="00236EC4" w:rsidRPr="00667EAB" w:rsidRDefault="00236EC4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Sign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off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236EC4" w:rsidRPr="00EF429A" w:rsidRDefault="009F0999" w:rsidP="009F0999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there’s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anything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else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can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help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address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regarding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using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EXPAREL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help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manage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your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patients’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postsurgical</w:t>
            </w:r>
            <w:r w:rsidR="00D70630">
              <w:rPr>
                <w:rFonts w:cs="Arial"/>
              </w:rPr>
              <w:t xml:space="preserve"> </w:t>
            </w:r>
            <w:r w:rsidR="00485B77">
              <w:rPr>
                <w:rFonts w:cs="Arial"/>
              </w:rPr>
              <w:t>pain</w:t>
            </w:r>
            <w:r>
              <w:rPr>
                <w:rFonts w:cs="Arial"/>
              </w:rPr>
              <w:t>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please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let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me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know.</w:t>
            </w:r>
            <w:r w:rsidR="00D70630">
              <w:rPr>
                <w:rFonts w:cs="Arial"/>
              </w:rPr>
              <w:t xml:space="preserve"> </w:t>
            </w:r>
          </w:p>
        </w:tc>
      </w:tr>
      <w:tr w:rsidR="00236EC4" w:rsidRPr="003D3BD4" w:rsidTr="003B311D">
        <w:tc>
          <w:tcPr>
            <w:tcW w:w="2021" w:type="dxa"/>
            <w:vAlign w:val="center"/>
          </w:tcPr>
          <w:p w:rsidR="00236EC4" w:rsidRPr="00667EAB" w:rsidRDefault="00236EC4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Closing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236EC4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Sincerely,</w:t>
            </w:r>
            <w:r>
              <w:rPr>
                <w:rFonts w:cs="Arial"/>
              </w:rPr>
              <w:t xml:space="preserve"> </w:t>
            </w:r>
          </w:p>
          <w:p w:rsidR="00236EC4" w:rsidRPr="00D968AD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&lt;system</w:t>
            </w:r>
            <w:r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inserts</w:t>
            </w:r>
            <w:r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sales</w:t>
            </w:r>
            <w:r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representative’s</w:t>
            </w:r>
            <w:r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name&gt;</w:t>
            </w:r>
          </w:p>
        </w:tc>
      </w:tr>
      <w:tr w:rsidR="00236EC4" w:rsidRPr="003D3BD4" w:rsidTr="003B311D">
        <w:tc>
          <w:tcPr>
            <w:tcW w:w="2021" w:type="dxa"/>
            <w:vAlign w:val="center"/>
          </w:tcPr>
          <w:p w:rsidR="00236EC4" w:rsidRPr="00667EAB" w:rsidRDefault="00236EC4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[Opt-out]</w:t>
            </w:r>
          </w:p>
        </w:tc>
        <w:tc>
          <w:tcPr>
            <w:tcW w:w="8015" w:type="dxa"/>
          </w:tcPr>
          <w:p w:rsidR="00236EC4" w:rsidRPr="00EF429A" w:rsidRDefault="00236EC4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prefer</w:t>
            </w:r>
            <w:r w:rsidR="00D70630">
              <w:rPr>
                <w:rFonts w:cs="Arial"/>
              </w:rPr>
              <w:t xml:space="preserve"> </w:t>
            </w:r>
            <w:del w:id="41" w:author="Mary Beriont" w:date="2014-01-27T12:02:00Z">
              <w:r w:rsidDel="00062AFE">
                <w:rPr>
                  <w:rFonts w:cs="Arial"/>
                </w:rPr>
                <w:delText>to</w:delText>
              </w:r>
            </w:del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not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receive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future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emails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please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click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here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unsubscribe.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&lt;link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unsubscribe&gt;</w:t>
            </w:r>
          </w:p>
        </w:tc>
      </w:tr>
      <w:tr w:rsidR="00236EC4" w:rsidRPr="003D3BD4" w:rsidTr="003B311D">
        <w:tc>
          <w:tcPr>
            <w:tcW w:w="2021" w:type="dxa"/>
            <w:vAlign w:val="center"/>
          </w:tcPr>
          <w:p w:rsidR="00236EC4" w:rsidRPr="00667EAB" w:rsidRDefault="00236EC4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[Safety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236EC4" w:rsidRPr="00D968AD" w:rsidRDefault="00236EC4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&lt;System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automatically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populates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area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email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with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required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Indication(s)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and/or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ISI&gt;</w:t>
            </w:r>
          </w:p>
        </w:tc>
      </w:tr>
      <w:tr w:rsidR="00236EC4" w:rsidRPr="003D3BD4" w:rsidTr="003B311D">
        <w:tc>
          <w:tcPr>
            <w:tcW w:w="2021" w:type="dxa"/>
            <w:vAlign w:val="center"/>
          </w:tcPr>
          <w:p w:rsidR="00236EC4" w:rsidRPr="00667EAB" w:rsidRDefault="00236EC4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  <w:vAlign w:val="center"/>
          </w:tcPr>
          <w:p w:rsidR="00236EC4" w:rsidRPr="00EF429A" w:rsidRDefault="00236EC4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[Pacira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logo]</w:t>
            </w:r>
          </w:p>
        </w:tc>
      </w:tr>
      <w:tr w:rsidR="00236EC4" w:rsidRPr="003D3BD4" w:rsidTr="003B311D">
        <w:tc>
          <w:tcPr>
            <w:tcW w:w="2021" w:type="dxa"/>
            <w:vAlign w:val="center"/>
          </w:tcPr>
          <w:p w:rsidR="00236EC4" w:rsidRPr="00667EAB" w:rsidRDefault="00236EC4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[end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matter]</w:t>
            </w:r>
          </w:p>
        </w:tc>
        <w:tc>
          <w:tcPr>
            <w:tcW w:w="8015" w:type="dxa"/>
            <w:vAlign w:val="center"/>
          </w:tcPr>
          <w:p w:rsidR="00236EC4" w:rsidRDefault="00236EC4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Copyright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©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2014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Pharmaceuticals,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Inc.</w:t>
            </w:r>
            <w:r w:rsidR="00D70630">
              <w:rPr>
                <w:rFonts w:cs="Arial"/>
              </w:rPr>
              <w:t xml:space="preserve"> </w:t>
            </w:r>
          </w:p>
          <w:p w:rsidR="00236EC4" w:rsidRPr="00EF429A" w:rsidRDefault="00D70630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Parsippany, NJ 07054       [PCRC code]      01/14</w:t>
            </w:r>
          </w:p>
        </w:tc>
      </w:tr>
      <w:tr w:rsidR="00236EC4" w:rsidRPr="003D3BD4" w:rsidTr="003B311D">
        <w:tc>
          <w:tcPr>
            <w:tcW w:w="2021" w:type="dxa"/>
            <w:vAlign w:val="center"/>
          </w:tcPr>
          <w:p w:rsidR="00236EC4" w:rsidRPr="00667EAB" w:rsidRDefault="00236EC4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  <w:vAlign w:val="center"/>
          </w:tcPr>
          <w:p w:rsidR="00236EC4" w:rsidRPr="00EF429A" w:rsidRDefault="00236EC4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</w:p>
        </w:tc>
      </w:tr>
    </w:tbl>
    <w:p w:rsidR="00236EC4" w:rsidRDefault="00236EC4" w:rsidP="00236EC4">
      <w:pPr>
        <w:rPr>
          <w:szCs w:val="18"/>
        </w:rPr>
      </w:pPr>
    </w:p>
    <w:p w:rsidR="00B21ED7" w:rsidRPr="003D3BD4" w:rsidRDefault="00236EC4" w:rsidP="00B21ED7">
      <w:pPr>
        <w:rPr>
          <w:rFonts w:ascii="Verdana" w:hAnsi="Verdana" w:cs="Arial"/>
          <w:b/>
          <w:u w:val="single"/>
        </w:rPr>
      </w:pPr>
      <w:r>
        <w:br w:type="page"/>
      </w:r>
    </w:p>
    <w:p w:rsidR="00B21ED7" w:rsidRPr="003D3BD4" w:rsidRDefault="00B21ED7" w:rsidP="00B21ED7">
      <w:pPr>
        <w:rPr>
          <w:rFonts w:ascii="Verdana" w:hAnsi="Verdana" w:cs="Arial"/>
          <w:b/>
          <w:u w:val="single"/>
        </w:rPr>
      </w:pPr>
    </w:p>
    <w:tbl>
      <w:tblPr>
        <w:tblW w:w="10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8015"/>
      </w:tblGrid>
      <w:tr w:rsidR="00B21ED7" w:rsidRPr="003D3BD4" w:rsidTr="003B311D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B21ED7" w:rsidRPr="00CF3AC2" w:rsidRDefault="00B21ED7" w:rsidP="003B311D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Directives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B21ED7" w:rsidRPr="00CF3AC2" w:rsidRDefault="00B21ED7" w:rsidP="003B311D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Page</w:t>
            </w:r>
            <w:r w:rsidR="00D70630"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  <w:r w:rsidRPr="00CF3AC2">
              <w:rPr>
                <w:rFonts w:ascii="Verdana" w:hAnsi="Verdana" w:cs="Arial"/>
                <w:b/>
                <w:sz w:val="22"/>
                <w:szCs w:val="22"/>
              </w:rPr>
              <w:t>content</w:t>
            </w:r>
          </w:p>
        </w:tc>
      </w:tr>
      <w:tr w:rsidR="00B21ED7" w:rsidRPr="003D3BD4" w:rsidTr="003B311D">
        <w:tc>
          <w:tcPr>
            <w:tcW w:w="2021" w:type="dxa"/>
          </w:tcPr>
          <w:p w:rsidR="00B21ED7" w:rsidRPr="003D3BD4" w:rsidRDefault="00B21ED7" w:rsidP="003B311D">
            <w:pPr>
              <w:rPr>
                <w:rFonts w:ascii="Verdana" w:hAnsi="Verdana" w:cs="Arial"/>
                <w:i/>
                <w:sz w:val="18"/>
                <w:szCs w:val="18"/>
              </w:rPr>
            </w:pPr>
          </w:p>
        </w:tc>
        <w:tc>
          <w:tcPr>
            <w:tcW w:w="8015" w:type="dxa"/>
          </w:tcPr>
          <w:p w:rsidR="00B21ED7" w:rsidRPr="003D3BD4" w:rsidRDefault="00B21ED7" w:rsidP="003B311D">
            <w:pPr>
              <w:rPr>
                <w:rFonts w:ascii="Verdana" w:hAnsi="Verdana" w:cs="Arial"/>
              </w:rPr>
            </w:pPr>
          </w:p>
        </w:tc>
      </w:tr>
      <w:tr w:rsidR="00B21ED7" w:rsidRPr="003D3BD4" w:rsidTr="003B311D">
        <w:tc>
          <w:tcPr>
            <w:tcW w:w="2021" w:type="dxa"/>
            <w:vAlign w:val="center"/>
          </w:tcPr>
          <w:p w:rsidR="00B21ED7" w:rsidRPr="00667EAB" w:rsidRDefault="00B21ED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[List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Name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B21ED7" w:rsidRPr="00033F48" w:rsidRDefault="00D70630" w:rsidP="005A67B3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5A67B3">
              <w:rPr>
                <w:rFonts w:cs="Arial"/>
              </w:rPr>
              <w:t>New</w:t>
            </w:r>
            <w:r>
              <w:rPr>
                <w:rFonts w:cs="Arial"/>
              </w:rPr>
              <w:t xml:space="preserve"> </w:t>
            </w:r>
            <w:r w:rsidR="005A67B3">
              <w:rPr>
                <w:rFonts w:cs="Arial"/>
              </w:rPr>
              <w:t>Information</w:t>
            </w:r>
            <w:r>
              <w:rPr>
                <w:rFonts w:cs="Arial"/>
              </w:rPr>
              <w:t xml:space="preserve"> </w:t>
            </w:r>
            <w:r w:rsidR="00B21ED7">
              <w:rPr>
                <w:rFonts w:cs="Arial"/>
              </w:rPr>
              <w:t>Announcement</w:t>
            </w:r>
          </w:p>
        </w:tc>
      </w:tr>
      <w:tr w:rsidR="00B21ED7" w:rsidRPr="003D3BD4" w:rsidTr="003B311D">
        <w:tc>
          <w:tcPr>
            <w:tcW w:w="2021" w:type="dxa"/>
            <w:vAlign w:val="center"/>
          </w:tcPr>
          <w:p w:rsidR="00B21ED7" w:rsidRPr="00667EAB" w:rsidRDefault="00B21ED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[Description]</w:t>
            </w:r>
          </w:p>
        </w:tc>
        <w:tc>
          <w:tcPr>
            <w:tcW w:w="8015" w:type="dxa"/>
          </w:tcPr>
          <w:p w:rsidR="00B21ED7" w:rsidRPr="003967C9" w:rsidRDefault="00B21ED7" w:rsidP="00C0033B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Send</w:t>
            </w:r>
            <w:r w:rsidR="00D70630">
              <w:rPr>
                <w:rFonts w:cs="Arial"/>
                <w:bCs/>
              </w:rPr>
              <w:t xml:space="preserve"> </w:t>
            </w:r>
            <w:r w:rsidR="00485B77">
              <w:rPr>
                <w:rFonts w:cs="Arial"/>
                <w:bCs/>
              </w:rPr>
              <w:t>to</w:t>
            </w:r>
            <w:r w:rsidR="00D70630">
              <w:rPr>
                <w:rFonts w:cs="Arial"/>
                <w:bCs/>
              </w:rPr>
              <w:t xml:space="preserve"> </w:t>
            </w:r>
            <w:r w:rsidR="00485B77">
              <w:rPr>
                <w:rFonts w:cs="Arial"/>
                <w:bCs/>
              </w:rPr>
              <w:t>your</w:t>
            </w:r>
            <w:r w:rsidR="00D70630">
              <w:rPr>
                <w:rFonts w:cs="Arial"/>
                <w:bCs/>
              </w:rPr>
              <w:t xml:space="preserve"> </w:t>
            </w:r>
            <w:r w:rsidR="00485B77">
              <w:rPr>
                <w:rFonts w:cs="Arial"/>
                <w:bCs/>
              </w:rPr>
              <w:t>customers</w:t>
            </w:r>
            <w:r w:rsidR="00D70630">
              <w:rPr>
                <w:rFonts w:cs="Arial"/>
                <w:bCs/>
              </w:rPr>
              <w:t xml:space="preserve"> </w:t>
            </w:r>
            <w:r w:rsidR="00C0033B">
              <w:rPr>
                <w:rFonts w:cs="Arial"/>
                <w:bCs/>
              </w:rPr>
              <w:t>when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new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information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becomes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available</w:t>
            </w:r>
          </w:p>
        </w:tc>
      </w:tr>
      <w:tr w:rsidR="00B21ED7" w:rsidRPr="003D3BD4" w:rsidTr="003B311D">
        <w:tc>
          <w:tcPr>
            <w:tcW w:w="2021" w:type="dxa"/>
            <w:vAlign w:val="center"/>
          </w:tcPr>
          <w:p w:rsidR="00B21ED7" w:rsidRPr="00667EAB" w:rsidRDefault="00B21ED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</w:tcPr>
          <w:p w:rsidR="00B21ED7" w:rsidRPr="00EF429A" w:rsidRDefault="00B21ED7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/>
                <w:bCs/>
              </w:rPr>
            </w:pPr>
          </w:p>
        </w:tc>
      </w:tr>
      <w:tr w:rsidR="00B21ED7" w:rsidRPr="003D3BD4" w:rsidTr="003B311D">
        <w:tc>
          <w:tcPr>
            <w:tcW w:w="2021" w:type="dxa"/>
            <w:vAlign w:val="center"/>
          </w:tcPr>
          <w:p w:rsidR="00B21ED7" w:rsidRPr="00667EAB" w:rsidRDefault="00B21ED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[address]</w:t>
            </w:r>
          </w:p>
        </w:tc>
        <w:tc>
          <w:tcPr>
            <w:tcW w:w="8015" w:type="dxa"/>
          </w:tcPr>
          <w:p w:rsidR="00B21ED7" w:rsidRPr="00EF429A" w:rsidRDefault="00B21ED7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TO: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</w:rPr>
              <w:t>System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Generated</w:t>
            </w:r>
          </w:p>
          <w:p w:rsidR="00B21ED7" w:rsidRPr="006D1488" w:rsidRDefault="00B21ED7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FROM: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Cs/>
              </w:rPr>
              <w:t>System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Generated</w:t>
            </w:r>
          </w:p>
          <w:p w:rsidR="00B21ED7" w:rsidRPr="00EF429A" w:rsidRDefault="00B21ED7" w:rsidP="003B311D">
            <w:pPr>
              <w:spacing w:before="200" w:after="200"/>
              <w:rPr>
                <w:rFonts w:cs="Arial"/>
              </w:rPr>
            </w:pPr>
          </w:p>
        </w:tc>
      </w:tr>
      <w:tr w:rsidR="00B21ED7" w:rsidRPr="003D3BD4" w:rsidTr="003B311D">
        <w:tc>
          <w:tcPr>
            <w:tcW w:w="2021" w:type="dxa"/>
            <w:vAlign w:val="center"/>
          </w:tcPr>
          <w:p w:rsidR="00B21ED7" w:rsidRPr="00667EAB" w:rsidRDefault="00B21ED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[subject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line]</w:t>
            </w:r>
          </w:p>
        </w:tc>
        <w:tc>
          <w:tcPr>
            <w:tcW w:w="8015" w:type="dxa"/>
          </w:tcPr>
          <w:p w:rsidR="00B21ED7" w:rsidRPr="00033F48" w:rsidRDefault="00B21ED7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Exciting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EXPAREL</w:t>
            </w:r>
            <w:r w:rsidR="003B266E" w:rsidRPr="003B266E">
              <w:rPr>
                <w:rFonts w:cs="Arial"/>
                <w:b/>
                <w:bCs/>
                <w:vertAlign w:val="superscript"/>
              </w:rPr>
              <w:t>®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data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now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available</w:t>
            </w:r>
            <w:ins w:id="42" w:author="Mary Beriont" w:date="2014-01-27T12:02:00Z">
              <w:r w:rsidR="00062AFE">
                <w:rPr>
                  <w:rFonts w:cs="Arial"/>
                  <w:b/>
                  <w:bCs/>
                </w:rPr>
                <w:t xml:space="preserve"> Change to </w:t>
              </w:r>
            </w:ins>
            <w:ins w:id="43" w:author="Mary Beriont" w:date="2014-01-27T12:03:00Z">
              <w:r w:rsidR="00062AFE">
                <w:rPr>
                  <w:rFonts w:cs="Arial"/>
                  <w:b/>
                  <w:bCs/>
                </w:rPr>
                <w:t xml:space="preserve">: </w:t>
              </w:r>
            </w:ins>
            <w:ins w:id="44" w:author="Mary Beriont" w:date="2014-01-27T12:02:00Z">
              <w:r w:rsidR="00062AFE">
                <w:rPr>
                  <w:rFonts w:cs="Arial"/>
                  <w:b/>
                  <w:bCs/>
                </w:rPr>
                <w:t>New Information about EXPAREL now available</w:t>
              </w:r>
            </w:ins>
          </w:p>
        </w:tc>
      </w:tr>
      <w:tr w:rsidR="00B21ED7" w:rsidRPr="003D3BD4" w:rsidTr="003B311D">
        <w:tc>
          <w:tcPr>
            <w:tcW w:w="2021" w:type="dxa"/>
            <w:vAlign w:val="center"/>
          </w:tcPr>
          <w:p w:rsidR="00B21ED7" w:rsidRPr="00667EAB" w:rsidRDefault="00B21ED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</w:tcPr>
          <w:p w:rsidR="00B21ED7" w:rsidRPr="00033F48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B21ED7">
              <w:rPr>
                <w:rFonts w:cs="Arial"/>
              </w:rPr>
              <w:t>[EXPAREL</w:t>
            </w:r>
            <w:r>
              <w:rPr>
                <w:rFonts w:cs="Arial"/>
              </w:rPr>
              <w:t xml:space="preserve"> </w:t>
            </w:r>
            <w:r w:rsidR="00B21ED7">
              <w:rPr>
                <w:rFonts w:cs="Arial"/>
              </w:rPr>
              <w:t>logo]&lt;link</w:t>
            </w:r>
            <w:r>
              <w:rPr>
                <w:rFonts w:cs="Arial"/>
              </w:rPr>
              <w:t xml:space="preserve"> </w:t>
            </w:r>
            <w:r w:rsidR="00B21ED7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="00B21ED7">
              <w:rPr>
                <w:rFonts w:cs="Arial"/>
              </w:rPr>
              <w:t>www.EXPAREL.com&gt;</w:t>
            </w:r>
          </w:p>
        </w:tc>
      </w:tr>
      <w:tr w:rsidR="00B21ED7" w:rsidRPr="003D3BD4" w:rsidTr="003B311D">
        <w:tc>
          <w:tcPr>
            <w:tcW w:w="2021" w:type="dxa"/>
            <w:vAlign w:val="center"/>
          </w:tcPr>
          <w:p w:rsidR="00B21ED7" w:rsidRPr="00667EAB" w:rsidRDefault="00B21ED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[viewing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and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link]</w:t>
            </w:r>
          </w:p>
        </w:tc>
        <w:tc>
          <w:tcPr>
            <w:tcW w:w="8015" w:type="dxa"/>
          </w:tcPr>
          <w:p w:rsidR="00B21ED7" w:rsidRPr="00EF429A" w:rsidRDefault="00B21ED7" w:rsidP="003B311D">
            <w:pPr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</w:rPr>
              <w:t>Having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trouble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viewing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message</w:t>
            </w:r>
            <w:r w:rsidRPr="00301418">
              <w:rPr>
                <w:rFonts w:cs="Arial"/>
              </w:rPr>
              <w:t>?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Access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it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online.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&lt;link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message</w:t>
            </w:r>
            <w:r>
              <w:rPr>
                <w:rFonts w:cs="Arial"/>
              </w:rPr>
              <w:t>&gt;</w:t>
            </w:r>
          </w:p>
        </w:tc>
      </w:tr>
      <w:tr w:rsidR="00B21ED7" w:rsidRPr="003D3BD4" w:rsidTr="003B311D">
        <w:tc>
          <w:tcPr>
            <w:tcW w:w="2021" w:type="dxa"/>
            <w:vAlign w:val="center"/>
          </w:tcPr>
          <w:p w:rsidR="00B21ED7" w:rsidRPr="00667EAB" w:rsidRDefault="00B21ED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[alt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text]</w:t>
            </w:r>
          </w:p>
        </w:tc>
        <w:tc>
          <w:tcPr>
            <w:tcW w:w="8015" w:type="dxa"/>
          </w:tcPr>
          <w:p w:rsidR="00B21ED7" w:rsidRPr="00EF429A" w:rsidRDefault="00B21ED7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EXPAREL,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Pharmaceuticals,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Inc.</w:t>
            </w:r>
          </w:p>
        </w:tc>
      </w:tr>
      <w:tr w:rsidR="00B21ED7" w:rsidRPr="003D3BD4" w:rsidTr="003B311D">
        <w:tc>
          <w:tcPr>
            <w:tcW w:w="2021" w:type="dxa"/>
            <w:vAlign w:val="center"/>
          </w:tcPr>
          <w:p w:rsidR="00B21ED7" w:rsidRPr="00667EAB" w:rsidRDefault="00B21ED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B21ED7" w:rsidRPr="00033F48" w:rsidRDefault="00B21ED7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Dear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Dr.&lt;name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inserted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by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system&gt;,</w:t>
            </w:r>
            <w:r w:rsidR="00D70630">
              <w:rPr>
                <w:rFonts w:cs="Arial"/>
              </w:rPr>
              <w:t xml:space="preserve"> </w:t>
            </w:r>
          </w:p>
        </w:tc>
      </w:tr>
      <w:tr w:rsidR="00B21ED7" w:rsidRPr="003D3BD4" w:rsidTr="003B311D">
        <w:tc>
          <w:tcPr>
            <w:tcW w:w="2021" w:type="dxa"/>
            <w:vAlign w:val="center"/>
          </w:tcPr>
          <w:p w:rsidR="00B21ED7" w:rsidRPr="00667EAB" w:rsidRDefault="00B21ED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[copy]</w:t>
            </w:r>
          </w:p>
        </w:tc>
        <w:tc>
          <w:tcPr>
            <w:tcW w:w="8015" w:type="dxa"/>
          </w:tcPr>
          <w:p w:rsidR="00B21ED7" w:rsidRPr="00EF429A" w:rsidRDefault="00485B77" w:rsidP="00062AFE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del w:id="45" w:author="Mary Beriont" w:date="2014-01-27T12:03:00Z">
              <w:r w:rsidDel="00062AFE">
                <w:rPr>
                  <w:rFonts w:cs="Arial"/>
                </w:rPr>
                <w:delText>New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  <w:r w:rsidDel="00062AFE">
                <w:rPr>
                  <w:rFonts w:cs="Arial"/>
                </w:rPr>
                <w:delText>data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  <w:r w:rsidDel="00062AFE">
                <w:rPr>
                  <w:rFonts w:cs="Arial"/>
                </w:rPr>
                <w:delText>for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  <w:r w:rsidDel="00062AFE">
                <w:rPr>
                  <w:rFonts w:cs="Arial"/>
                </w:rPr>
                <w:delText>EXPAREL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  <w:r w:rsidDel="00062AFE">
                <w:rPr>
                  <w:rFonts w:cs="Arial"/>
                </w:rPr>
                <w:delText>were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  <w:r w:rsidR="005A67B3" w:rsidDel="00062AFE">
                <w:rPr>
                  <w:rFonts w:cs="Arial"/>
                </w:rPr>
                <w:delText>recently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  <w:r w:rsidDel="00062AFE">
                <w:rPr>
                  <w:rFonts w:cs="Arial"/>
                </w:rPr>
                <w:delText>released!</w:delText>
              </w:r>
            </w:del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We’ve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already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talked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about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how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EXPAREL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improves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postsurgical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pain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and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decreases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opioid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use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t</w:t>
            </w:r>
            <w:r w:rsidR="005A67B3">
              <w:rPr>
                <w:rFonts w:cs="Arial"/>
              </w:rPr>
              <w:t>hrough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72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hours.</w:t>
            </w:r>
            <w:r w:rsidR="00D70630">
              <w:rPr>
                <w:rFonts w:cs="Arial"/>
              </w:rPr>
              <w:t xml:space="preserve"> </w:t>
            </w:r>
            <w:r w:rsidR="000C4269">
              <w:rPr>
                <w:rFonts w:cs="Arial"/>
              </w:rPr>
              <w:t>Now</w:t>
            </w:r>
            <w:r w:rsidR="00D70630">
              <w:rPr>
                <w:rFonts w:cs="Arial"/>
              </w:rPr>
              <w:t xml:space="preserve"> </w:t>
            </w:r>
            <w:r w:rsidR="000C4269">
              <w:rPr>
                <w:rFonts w:cs="Arial"/>
              </w:rPr>
              <w:t>s</w:t>
            </w:r>
            <w:r>
              <w:rPr>
                <w:rFonts w:cs="Arial"/>
              </w:rPr>
              <w:t>ee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how</w:t>
            </w:r>
            <w:r w:rsidR="00D70630">
              <w:rPr>
                <w:rFonts w:cs="Arial"/>
              </w:rPr>
              <w:t xml:space="preserve"> </w:t>
            </w:r>
            <w:r w:rsidR="000C4269">
              <w:rPr>
                <w:rFonts w:cs="Arial"/>
              </w:rPr>
              <w:t>these</w:t>
            </w:r>
            <w:r w:rsidR="00D70630">
              <w:rPr>
                <w:rFonts w:cs="Arial"/>
              </w:rPr>
              <w:t xml:space="preserve"> </w:t>
            </w:r>
            <w:r w:rsidR="000C4269">
              <w:rPr>
                <w:rFonts w:cs="Arial"/>
              </w:rPr>
              <w:t>benefits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translate</w:t>
            </w:r>
            <w:r w:rsidR="00D70630">
              <w:rPr>
                <w:rFonts w:cs="Arial"/>
              </w:rPr>
              <w:t xml:space="preserve"> </w:t>
            </w:r>
            <w:r w:rsidR="000C4269">
              <w:rPr>
                <w:rFonts w:cs="Arial"/>
              </w:rPr>
              <w:t>in</w:t>
            </w:r>
            <w:r w:rsidR="00D70630">
              <w:rPr>
                <w:rFonts w:cs="Arial"/>
              </w:rPr>
              <w:t xml:space="preserve"> </w:t>
            </w:r>
            <w:ins w:id="46" w:author="Mary Beriont" w:date="2014-01-27T12:04:00Z">
              <w:r w:rsidR="00062AFE">
                <w:rPr>
                  <w:rFonts w:cs="Arial"/>
                </w:rPr>
                <w:t xml:space="preserve">recently </w:t>
              </w:r>
            </w:ins>
            <w:del w:id="47" w:author="Mary Beriont" w:date="2014-01-27T12:04:00Z">
              <w:r w:rsidR="000C4269" w:rsidDel="00062AFE">
                <w:rPr>
                  <w:rFonts w:cs="Arial"/>
                </w:rPr>
                <w:delText>our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  <w:r w:rsidR="000C4269" w:rsidDel="00062AFE">
                <w:rPr>
                  <w:rFonts w:cs="Arial"/>
                </w:rPr>
                <w:delText>recently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</w:del>
            <w:r w:rsidR="000E0495">
              <w:rPr>
                <w:rFonts w:cs="Arial"/>
              </w:rPr>
              <w:t>released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information</w:t>
            </w:r>
          </w:p>
        </w:tc>
      </w:tr>
      <w:tr w:rsidR="00B21ED7" w:rsidRPr="003D3BD4" w:rsidTr="003B311D">
        <w:tc>
          <w:tcPr>
            <w:tcW w:w="2021" w:type="dxa"/>
            <w:vAlign w:val="center"/>
          </w:tcPr>
          <w:p w:rsidR="00B21ED7" w:rsidRPr="00667EAB" w:rsidRDefault="00B21ED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Fragment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B21ED7" w:rsidRPr="003967C9" w:rsidRDefault="00B21ED7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&lt;system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populates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with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selected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Fragment(s)&gt;</w:t>
            </w:r>
          </w:p>
        </w:tc>
      </w:tr>
      <w:tr w:rsidR="00B21ED7" w:rsidRPr="003D3BD4" w:rsidTr="003B311D">
        <w:tc>
          <w:tcPr>
            <w:tcW w:w="2021" w:type="dxa"/>
            <w:vAlign w:val="center"/>
          </w:tcPr>
          <w:p w:rsidR="00B21ED7" w:rsidRPr="00667EAB" w:rsidRDefault="00B21ED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Sign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off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B21ED7" w:rsidRPr="00EF429A" w:rsidRDefault="00A26F58" w:rsidP="00236EC4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As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always,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I’m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here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answer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any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questions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may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have</w:t>
            </w:r>
            <w:r w:rsidR="00D70630"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about</w:t>
            </w:r>
            <w:r w:rsidR="00D70630"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incorporating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EXPAREL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</w:t>
            </w:r>
            <w:r w:rsidR="00236EC4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your</w:t>
            </w:r>
            <w:r w:rsidR="00D70630">
              <w:rPr>
                <w:rFonts w:cs="Arial"/>
              </w:rPr>
              <w:t xml:space="preserve"> </w:t>
            </w:r>
            <w:r w:rsidR="00236EC4">
              <w:rPr>
                <w:rFonts w:cs="Arial"/>
              </w:rPr>
              <w:t>procedures</w:t>
            </w:r>
            <w:r w:rsidR="00D70630">
              <w:rPr>
                <w:rFonts w:cs="Arial"/>
              </w:rPr>
              <w:t xml:space="preserve"> </w:t>
            </w:r>
            <w:r w:rsidR="000C4269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="000C4269">
              <w:rPr>
                <w:rFonts w:cs="Arial"/>
              </w:rPr>
              <w:t>improve</w:t>
            </w:r>
            <w:r w:rsidR="00D70630">
              <w:rPr>
                <w:rFonts w:cs="Arial"/>
              </w:rPr>
              <w:t xml:space="preserve"> </w:t>
            </w:r>
            <w:r w:rsidR="000C4269">
              <w:rPr>
                <w:rFonts w:cs="Arial"/>
              </w:rPr>
              <w:t>postsurgical</w:t>
            </w:r>
            <w:r w:rsidR="00D70630">
              <w:rPr>
                <w:rFonts w:cs="Arial"/>
              </w:rPr>
              <w:t xml:space="preserve"> </w:t>
            </w:r>
            <w:r w:rsidR="000C4269">
              <w:rPr>
                <w:rFonts w:cs="Arial"/>
              </w:rPr>
              <w:t>pain</w:t>
            </w:r>
            <w:r w:rsidR="00D70630">
              <w:rPr>
                <w:rFonts w:cs="Arial"/>
              </w:rPr>
              <w:t xml:space="preserve"> </w:t>
            </w:r>
            <w:ins w:id="48" w:author="Mary Beriont" w:date="2014-01-27T12:05:00Z">
              <w:r w:rsidR="00062AFE">
                <w:rPr>
                  <w:rFonts w:cs="Arial"/>
                </w:rPr>
                <w:t xml:space="preserve"> management </w:t>
              </w:r>
            </w:ins>
            <w:del w:id="49" w:author="Mary Beriont" w:date="2014-01-27T12:05:00Z">
              <w:r w:rsidR="000C4269" w:rsidDel="00062AFE">
                <w:rPr>
                  <w:rFonts w:cs="Arial"/>
                </w:rPr>
                <w:delText>for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  <w:r w:rsidR="000C4269" w:rsidDel="00062AFE">
                <w:rPr>
                  <w:rFonts w:cs="Arial"/>
                </w:rPr>
                <w:delText>up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  <w:r w:rsidR="000C4269" w:rsidDel="00062AFE">
                <w:rPr>
                  <w:rFonts w:cs="Arial"/>
                </w:rPr>
                <w:delText>to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  <w:r w:rsidR="000C4269" w:rsidDel="00062AFE">
                <w:rPr>
                  <w:rFonts w:cs="Arial"/>
                </w:rPr>
                <w:delText>72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  <w:r w:rsidR="000C4269" w:rsidDel="00062AFE">
                <w:rPr>
                  <w:rFonts w:cs="Arial"/>
                </w:rPr>
                <w:delText>hours</w:delText>
              </w:r>
              <w:r w:rsidR="00236EC4" w:rsidDel="00062AFE">
                <w:rPr>
                  <w:rFonts w:cs="Arial"/>
                </w:rPr>
                <w:delText>.</w:delText>
              </w:r>
              <w:r w:rsidR="00D70630" w:rsidDel="00062AFE">
                <w:rPr>
                  <w:rFonts w:cs="Arial"/>
                </w:rPr>
                <w:delText xml:space="preserve"> </w:delText>
              </w:r>
            </w:del>
          </w:p>
        </w:tc>
      </w:tr>
      <w:tr w:rsidR="00B21ED7" w:rsidRPr="003D3BD4" w:rsidTr="003B311D">
        <w:tc>
          <w:tcPr>
            <w:tcW w:w="2021" w:type="dxa"/>
            <w:vAlign w:val="center"/>
          </w:tcPr>
          <w:p w:rsidR="00B21ED7" w:rsidRPr="00667EAB" w:rsidRDefault="00B21ED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Closing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B21ED7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B21ED7">
              <w:rPr>
                <w:rFonts w:cs="Arial"/>
              </w:rPr>
              <w:t>Sincerely,</w:t>
            </w:r>
            <w:r>
              <w:rPr>
                <w:rFonts w:cs="Arial"/>
              </w:rPr>
              <w:t xml:space="preserve"> </w:t>
            </w:r>
          </w:p>
          <w:p w:rsidR="00B21ED7" w:rsidRPr="00D968AD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B21ED7">
              <w:rPr>
                <w:rFonts w:cs="Arial"/>
              </w:rPr>
              <w:t>&lt;system</w:t>
            </w:r>
            <w:r>
              <w:rPr>
                <w:rFonts w:cs="Arial"/>
              </w:rPr>
              <w:t xml:space="preserve"> </w:t>
            </w:r>
            <w:r w:rsidR="00B21ED7">
              <w:rPr>
                <w:rFonts w:cs="Arial"/>
              </w:rPr>
              <w:t>inserts</w:t>
            </w:r>
            <w:r>
              <w:rPr>
                <w:rFonts w:cs="Arial"/>
              </w:rPr>
              <w:t xml:space="preserve"> </w:t>
            </w:r>
            <w:r w:rsidR="00B21ED7">
              <w:rPr>
                <w:rFonts w:cs="Arial"/>
              </w:rPr>
              <w:t>sales</w:t>
            </w:r>
            <w:r>
              <w:rPr>
                <w:rFonts w:cs="Arial"/>
              </w:rPr>
              <w:t xml:space="preserve"> </w:t>
            </w:r>
            <w:r w:rsidR="00B21ED7">
              <w:rPr>
                <w:rFonts w:cs="Arial"/>
              </w:rPr>
              <w:t>representative’s</w:t>
            </w:r>
            <w:r>
              <w:rPr>
                <w:rFonts w:cs="Arial"/>
              </w:rPr>
              <w:t xml:space="preserve"> </w:t>
            </w:r>
            <w:r w:rsidR="00B21ED7">
              <w:rPr>
                <w:rFonts w:cs="Arial"/>
              </w:rPr>
              <w:t>name&gt;</w:t>
            </w:r>
          </w:p>
        </w:tc>
      </w:tr>
      <w:tr w:rsidR="00B21ED7" w:rsidRPr="003D3BD4" w:rsidTr="003B311D">
        <w:tc>
          <w:tcPr>
            <w:tcW w:w="2021" w:type="dxa"/>
            <w:vAlign w:val="center"/>
          </w:tcPr>
          <w:p w:rsidR="00B21ED7" w:rsidRPr="00667EAB" w:rsidRDefault="00B21ED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[Opt-out]</w:t>
            </w:r>
          </w:p>
        </w:tc>
        <w:tc>
          <w:tcPr>
            <w:tcW w:w="8015" w:type="dxa"/>
          </w:tcPr>
          <w:p w:rsidR="00B21ED7" w:rsidRPr="00EF429A" w:rsidRDefault="00B21ED7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prefer</w:t>
            </w:r>
            <w:r w:rsidR="00D70630">
              <w:rPr>
                <w:rFonts w:cs="Arial"/>
              </w:rPr>
              <w:t xml:space="preserve"> </w:t>
            </w:r>
            <w:del w:id="50" w:author="Mary Beriont" w:date="2014-01-27T12:06:00Z">
              <w:r w:rsidDel="00062AFE">
                <w:rPr>
                  <w:rFonts w:cs="Arial"/>
                </w:rPr>
                <w:delText>to</w:delText>
              </w:r>
            </w:del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not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receive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future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emails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please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click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here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unsubscribe.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&lt;link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unsubscribe&gt;</w:t>
            </w:r>
          </w:p>
        </w:tc>
      </w:tr>
      <w:tr w:rsidR="00B21ED7" w:rsidRPr="003D3BD4" w:rsidTr="003B311D">
        <w:tc>
          <w:tcPr>
            <w:tcW w:w="2021" w:type="dxa"/>
            <w:vAlign w:val="center"/>
          </w:tcPr>
          <w:p w:rsidR="00B21ED7" w:rsidRPr="00667EAB" w:rsidRDefault="00B21ED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[Safety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B21ED7" w:rsidRPr="00D968AD" w:rsidRDefault="00B21ED7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&lt;System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automatically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populates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area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email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with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required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Indication(s)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and/or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ISI&gt;</w:t>
            </w:r>
          </w:p>
        </w:tc>
      </w:tr>
      <w:tr w:rsidR="00B21ED7" w:rsidRPr="003D3BD4" w:rsidTr="003B311D">
        <w:tc>
          <w:tcPr>
            <w:tcW w:w="2021" w:type="dxa"/>
            <w:vAlign w:val="center"/>
          </w:tcPr>
          <w:p w:rsidR="00B21ED7" w:rsidRPr="00667EAB" w:rsidRDefault="00B21ED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  <w:vAlign w:val="center"/>
          </w:tcPr>
          <w:p w:rsidR="00B21ED7" w:rsidRPr="00EF429A" w:rsidRDefault="00B21ED7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[Pacira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logo]</w:t>
            </w:r>
          </w:p>
        </w:tc>
      </w:tr>
      <w:tr w:rsidR="00B21ED7" w:rsidRPr="003D3BD4" w:rsidTr="003B311D">
        <w:tc>
          <w:tcPr>
            <w:tcW w:w="2021" w:type="dxa"/>
            <w:vAlign w:val="center"/>
          </w:tcPr>
          <w:p w:rsidR="00B21ED7" w:rsidRPr="00667EAB" w:rsidRDefault="00B21ED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[end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matter]</w:t>
            </w:r>
          </w:p>
        </w:tc>
        <w:tc>
          <w:tcPr>
            <w:tcW w:w="8015" w:type="dxa"/>
            <w:vAlign w:val="center"/>
          </w:tcPr>
          <w:p w:rsidR="00B21ED7" w:rsidRDefault="00B21ED7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Copyright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©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2014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Pharmaceuticals,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Inc.</w:t>
            </w:r>
            <w:r w:rsidR="00D70630">
              <w:rPr>
                <w:rFonts w:cs="Arial"/>
              </w:rPr>
              <w:t xml:space="preserve"> </w:t>
            </w:r>
          </w:p>
          <w:p w:rsidR="00B21ED7" w:rsidRPr="00EF429A" w:rsidRDefault="00D70630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Parsippany, NJ 07054       [PCRC code]      01/14</w:t>
            </w:r>
          </w:p>
        </w:tc>
      </w:tr>
      <w:tr w:rsidR="00B21ED7" w:rsidRPr="003D3BD4" w:rsidTr="003B311D">
        <w:tc>
          <w:tcPr>
            <w:tcW w:w="2021" w:type="dxa"/>
            <w:vAlign w:val="center"/>
          </w:tcPr>
          <w:p w:rsidR="00B21ED7" w:rsidRPr="00667EAB" w:rsidRDefault="00B21ED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  <w:vAlign w:val="center"/>
          </w:tcPr>
          <w:p w:rsidR="00B21ED7" w:rsidRPr="00EF429A" w:rsidRDefault="00B21ED7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</w:p>
        </w:tc>
      </w:tr>
    </w:tbl>
    <w:p w:rsidR="00B21ED7" w:rsidRDefault="00B21ED7" w:rsidP="00B21ED7">
      <w:pPr>
        <w:rPr>
          <w:szCs w:val="18"/>
        </w:rPr>
      </w:pPr>
    </w:p>
    <w:p w:rsidR="00FB7821" w:rsidRPr="003D3BD4" w:rsidRDefault="004E24C7" w:rsidP="00FB7821">
      <w:pPr>
        <w:rPr>
          <w:rFonts w:ascii="Verdana" w:hAnsi="Verdana" w:cs="Arial"/>
          <w:b/>
          <w:u w:val="single"/>
        </w:rPr>
      </w:pPr>
      <w:r>
        <w:br w:type="page"/>
      </w:r>
    </w:p>
    <w:p w:rsidR="00FB7821" w:rsidRPr="003D3BD4" w:rsidRDefault="00FB7821" w:rsidP="00FB7821">
      <w:pPr>
        <w:rPr>
          <w:rFonts w:ascii="Verdana" w:hAnsi="Verdana" w:cs="Arial"/>
          <w:b/>
          <w:u w:val="single"/>
        </w:rPr>
      </w:pPr>
    </w:p>
    <w:tbl>
      <w:tblPr>
        <w:tblW w:w="10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8015"/>
      </w:tblGrid>
      <w:tr w:rsidR="00FB7821" w:rsidRPr="003D3BD4" w:rsidTr="003B311D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FB7821" w:rsidRPr="00CF3AC2" w:rsidRDefault="00FB7821" w:rsidP="003B311D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Directives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FB7821" w:rsidRPr="00CF3AC2" w:rsidRDefault="00FB7821" w:rsidP="003B311D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Page</w:t>
            </w:r>
            <w:r w:rsidR="00D70630"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  <w:r w:rsidRPr="00CF3AC2">
              <w:rPr>
                <w:rFonts w:ascii="Verdana" w:hAnsi="Verdana" w:cs="Arial"/>
                <w:b/>
                <w:sz w:val="22"/>
                <w:szCs w:val="22"/>
              </w:rPr>
              <w:t>content</w:t>
            </w:r>
          </w:p>
        </w:tc>
      </w:tr>
      <w:tr w:rsidR="00FB7821" w:rsidRPr="003D3BD4" w:rsidTr="003B311D">
        <w:tc>
          <w:tcPr>
            <w:tcW w:w="2021" w:type="dxa"/>
          </w:tcPr>
          <w:p w:rsidR="00FB7821" w:rsidRPr="003D3BD4" w:rsidRDefault="00FB7821" w:rsidP="003B311D">
            <w:pPr>
              <w:rPr>
                <w:rFonts w:ascii="Verdana" w:hAnsi="Verdana" w:cs="Arial"/>
                <w:i/>
                <w:sz w:val="18"/>
                <w:szCs w:val="18"/>
              </w:rPr>
            </w:pPr>
          </w:p>
        </w:tc>
        <w:tc>
          <w:tcPr>
            <w:tcW w:w="8015" w:type="dxa"/>
          </w:tcPr>
          <w:p w:rsidR="00FB7821" w:rsidRPr="003D3BD4" w:rsidRDefault="00FB7821" w:rsidP="003B311D">
            <w:pPr>
              <w:rPr>
                <w:rFonts w:ascii="Verdana" w:hAnsi="Verdana" w:cs="Arial"/>
              </w:rPr>
            </w:pPr>
          </w:p>
        </w:tc>
      </w:tr>
      <w:tr w:rsidR="00FB7821" w:rsidRPr="003D3BD4" w:rsidTr="003B311D">
        <w:tc>
          <w:tcPr>
            <w:tcW w:w="2021" w:type="dxa"/>
            <w:vAlign w:val="center"/>
          </w:tcPr>
          <w:p w:rsidR="00FB7821" w:rsidRPr="00667EAB" w:rsidRDefault="00FB7821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[List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Name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225F3A" w:rsidRDefault="00D70630" w:rsidP="00FB7821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FB7821">
              <w:rPr>
                <w:rFonts w:cs="Arial"/>
              </w:rPr>
              <w:t>Invite</w:t>
            </w:r>
            <w:r>
              <w:rPr>
                <w:rFonts w:cs="Arial"/>
              </w:rPr>
              <w:t xml:space="preserve"> </w:t>
            </w:r>
          </w:p>
          <w:p w:rsidR="00FB7821" w:rsidRPr="00033F48" w:rsidRDefault="00225F3A" w:rsidP="00FB7821">
            <w:pPr>
              <w:spacing w:before="200" w:after="200"/>
              <w:rPr>
                <w:rFonts w:cs="Arial"/>
              </w:rPr>
            </w:pPr>
            <w:r w:rsidRPr="00225F3A">
              <w:rPr>
                <w:rFonts w:cs="Arial"/>
                <w:b/>
              </w:rPr>
              <w:t>[DIGITAL</w:t>
            </w:r>
            <w:r w:rsidR="00D70630">
              <w:rPr>
                <w:rFonts w:cs="Arial"/>
                <w:b/>
              </w:rPr>
              <w:t xml:space="preserve"> </w:t>
            </w:r>
            <w:r w:rsidRPr="00225F3A">
              <w:rPr>
                <w:rFonts w:cs="Arial"/>
                <w:b/>
              </w:rPr>
              <w:t>IS</w:t>
            </w:r>
            <w:r w:rsidR="00D70630">
              <w:rPr>
                <w:rFonts w:cs="Arial"/>
                <w:b/>
              </w:rPr>
              <w:t xml:space="preserve"> </w:t>
            </w:r>
            <w:r w:rsidRPr="00225F3A">
              <w:rPr>
                <w:rFonts w:cs="Arial"/>
                <w:b/>
              </w:rPr>
              <w:t>FOLLOWING</w:t>
            </w:r>
            <w:r w:rsidR="00D70630">
              <w:rPr>
                <w:rFonts w:cs="Arial"/>
                <w:b/>
              </w:rPr>
              <w:t xml:space="preserve"> </w:t>
            </w:r>
            <w:r w:rsidRPr="00225F3A">
              <w:rPr>
                <w:rFonts w:cs="Arial"/>
                <w:b/>
              </w:rPr>
              <w:t>UP</w:t>
            </w:r>
            <w:r w:rsidR="00D70630">
              <w:rPr>
                <w:rFonts w:cs="Arial"/>
                <w:b/>
              </w:rPr>
              <w:t xml:space="preserve"> </w:t>
            </w:r>
            <w:r w:rsidRPr="00225F3A">
              <w:rPr>
                <w:rFonts w:cs="Arial"/>
                <w:b/>
              </w:rPr>
              <w:t>WITH</w:t>
            </w:r>
            <w:r w:rsidR="00D70630">
              <w:rPr>
                <w:rFonts w:cs="Arial"/>
                <w:b/>
              </w:rPr>
              <w:t xml:space="preserve"> </w:t>
            </w:r>
            <w:r w:rsidRPr="00225F3A">
              <w:rPr>
                <w:rFonts w:cs="Arial"/>
                <w:b/>
              </w:rPr>
              <w:t>CLIENT</w:t>
            </w:r>
            <w:r w:rsidR="00D70630">
              <w:rPr>
                <w:rFonts w:cs="Arial"/>
                <w:b/>
              </w:rPr>
              <w:t xml:space="preserve"> </w:t>
            </w:r>
            <w:r w:rsidRPr="00225F3A">
              <w:rPr>
                <w:rFonts w:cs="Arial"/>
                <w:b/>
              </w:rPr>
              <w:t>REGARDING</w:t>
            </w:r>
            <w:r w:rsidR="00D70630">
              <w:rPr>
                <w:rFonts w:cs="Arial"/>
                <w:b/>
              </w:rPr>
              <w:t xml:space="preserve"> </w:t>
            </w:r>
            <w:r w:rsidRPr="00225F3A">
              <w:rPr>
                <w:rFonts w:cs="Arial"/>
                <w:b/>
              </w:rPr>
              <w:t>FORMAT/CONTENT]</w:t>
            </w:r>
          </w:p>
        </w:tc>
      </w:tr>
      <w:tr w:rsidR="00FB7821" w:rsidRPr="003D3BD4" w:rsidTr="003B311D">
        <w:tc>
          <w:tcPr>
            <w:tcW w:w="2021" w:type="dxa"/>
            <w:vAlign w:val="center"/>
          </w:tcPr>
          <w:p w:rsidR="00FB7821" w:rsidRPr="00667EAB" w:rsidRDefault="00FB7821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[Description]</w:t>
            </w:r>
          </w:p>
        </w:tc>
        <w:tc>
          <w:tcPr>
            <w:tcW w:w="8015" w:type="dxa"/>
          </w:tcPr>
          <w:p w:rsidR="00FB7821" w:rsidRPr="003967C9" w:rsidRDefault="00C0033B" w:rsidP="00FB7821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t>Send</w:t>
            </w:r>
            <w:r w:rsidR="00D70630">
              <w:t xml:space="preserve"> </w:t>
            </w:r>
            <w:r>
              <w:t>when</w:t>
            </w:r>
            <w:r w:rsidR="00D70630">
              <w:t xml:space="preserve"> </w:t>
            </w:r>
            <w:r>
              <w:t>a</w:t>
            </w:r>
            <w:r w:rsidR="00D70630">
              <w:t xml:space="preserve"> </w:t>
            </w:r>
            <w:r>
              <w:t>program</w:t>
            </w:r>
            <w:r w:rsidR="00D70630">
              <w:t xml:space="preserve"> </w:t>
            </w:r>
            <w:r>
              <w:t>becomes</w:t>
            </w:r>
            <w:r w:rsidR="00D70630">
              <w:t xml:space="preserve"> </w:t>
            </w:r>
            <w:r>
              <w:t>available</w:t>
            </w:r>
          </w:p>
        </w:tc>
      </w:tr>
      <w:tr w:rsidR="00FB7821" w:rsidRPr="003D3BD4" w:rsidTr="003B311D">
        <w:tc>
          <w:tcPr>
            <w:tcW w:w="2021" w:type="dxa"/>
            <w:vAlign w:val="center"/>
          </w:tcPr>
          <w:p w:rsidR="00FB7821" w:rsidRPr="00667EAB" w:rsidRDefault="00FB7821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</w:tcPr>
          <w:p w:rsidR="00FB7821" w:rsidRPr="00EF429A" w:rsidRDefault="00FB7821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/>
                <w:bCs/>
              </w:rPr>
            </w:pPr>
          </w:p>
        </w:tc>
      </w:tr>
      <w:tr w:rsidR="00FB7821" w:rsidRPr="003D3BD4" w:rsidTr="003B311D">
        <w:tc>
          <w:tcPr>
            <w:tcW w:w="2021" w:type="dxa"/>
            <w:vAlign w:val="center"/>
          </w:tcPr>
          <w:p w:rsidR="00FB7821" w:rsidRPr="00667EAB" w:rsidRDefault="00FB7821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[address]</w:t>
            </w:r>
          </w:p>
        </w:tc>
        <w:tc>
          <w:tcPr>
            <w:tcW w:w="8015" w:type="dxa"/>
          </w:tcPr>
          <w:p w:rsidR="00FB7821" w:rsidRPr="00EF429A" w:rsidRDefault="00FB7821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TO: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</w:rPr>
              <w:t>System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Generated</w:t>
            </w:r>
          </w:p>
          <w:p w:rsidR="00FB7821" w:rsidRPr="006D1488" w:rsidRDefault="00FB7821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FROM: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Cs/>
              </w:rPr>
              <w:t>System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Generated</w:t>
            </w:r>
          </w:p>
          <w:p w:rsidR="00FB7821" w:rsidRPr="00EF429A" w:rsidRDefault="00FB7821" w:rsidP="003B311D">
            <w:pPr>
              <w:spacing w:before="200" w:after="200"/>
              <w:rPr>
                <w:rFonts w:cs="Arial"/>
              </w:rPr>
            </w:pPr>
          </w:p>
        </w:tc>
      </w:tr>
      <w:tr w:rsidR="00FB7821" w:rsidRPr="003D3BD4" w:rsidTr="003B311D">
        <w:tc>
          <w:tcPr>
            <w:tcW w:w="2021" w:type="dxa"/>
            <w:vAlign w:val="center"/>
          </w:tcPr>
          <w:p w:rsidR="00FB7821" w:rsidRPr="00667EAB" w:rsidRDefault="00FB7821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[subject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line]</w:t>
            </w:r>
          </w:p>
        </w:tc>
        <w:tc>
          <w:tcPr>
            <w:tcW w:w="8015" w:type="dxa"/>
          </w:tcPr>
          <w:p w:rsidR="00FB7821" w:rsidRPr="00033F48" w:rsidRDefault="00FB7821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You’re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Invited</w:t>
            </w:r>
            <w:r w:rsidR="00D70630">
              <w:rPr>
                <w:rFonts w:cs="Arial"/>
                <w:b/>
                <w:bCs/>
              </w:rPr>
              <w:t xml:space="preserve"> </w:t>
            </w:r>
            <w:ins w:id="51" w:author="Mary Beriont" w:date="2014-01-27T12:06:00Z">
              <w:r w:rsidR="00062AFE">
                <w:rPr>
                  <w:rFonts w:cs="Arial"/>
                  <w:b/>
                  <w:bCs/>
                </w:rPr>
                <w:t xml:space="preserve"> -  need to tie to Pacira or EXPAREL</w:t>
              </w:r>
            </w:ins>
          </w:p>
        </w:tc>
      </w:tr>
      <w:tr w:rsidR="00FB7821" w:rsidRPr="003D3BD4" w:rsidTr="003B311D">
        <w:tc>
          <w:tcPr>
            <w:tcW w:w="2021" w:type="dxa"/>
            <w:vAlign w:val="center"/>
          </w:tcPr>
          <w:p w:rsidR="00FB7821" w:rsidRPr="00667EAB" w:rsidRDefault="00FB7821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</w:tcPr>
          <w:p w:rsidR="00FB7821" w:rsidRPr="00033F48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FB7821">
              <w:rPr>
                <w:rFonts w:cs="Arial"/>
              </w:rPr>
              <w:t>[EXPAREL</w:t>
            </w:r>
            <w:r>
              <w:rPr>
                <w:rFonts w:cs="Arial"/>
              </w:rPr>
              <w:t xml:space="preserve"> </w:t>
            </w:r>
            <w:r w:rsidR="00FB7821">
              <w:rPr>
                <w:rFonts w:cs="Arial"/>
              </w:rPr>
              <w:t>logo]&lt;link</w:t>
            </w:r>
            <w:r>
              <w:rPr>
                <w:rFonts w:cs="Arial"/>
              </w:rPr>
              <w:t xml:space="preserve"> </w:t>
            </w:r>
            <w:r w:rsidR="00FB7821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="00FB7821">
              <w:rPr>
                <w:rFonts w:cs="Arial"/>
              </w:rPr>
              <w:t>www.EXPAREL.com&gt;</w:t>
            </w:r>
          </w:p>
        </w:tc>
      </w:tr>
      <w:tr w:rsidR="00FB7821" w:rsidRPr="003D3BD4" w:rsidTr="003B311D">
        <w:tc>
          <w:tcPr>
            <w:tcW w:w="2021" w:type="dxa"/>
            <w:vAlign w:val="center"/>
          </w:tcPr>
          <w:p w:rsidR="00FB7821" w:rsidRPr="00667EAB" w:rsidRDefault="00FB7821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[viewing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and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link]</w:t>
            </w:r>
          </w:p>
        </w:tc>
        <w:tc>
          <w:tcPr>
            <w:tcW w:w="8015" w:type="dxa"/>
          </w:tcPr>
          <w:p w:rsidR="00FB7821" w:rsidRPr="00EF429A" w:rsidRDefault="00FB7821" w:rsidP="003B311D">
            <w:pPr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</w:rPr>
              <w:t>Having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trouble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viewing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message</w:t>
            </w:r>
            <w:r w:rsidRPr="00301418">
              <w:rPr>
                <w:rFonts w:cs="Arial"/>
              </w:rPr>
              <w:t>?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Access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it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online.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&lt;link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message</w:t>
            </w:r>
            <w:r>
              <w:rPr>
                <w:rFonts w:cs="Arial"/>
              </w:rPr>
              <w:t>&gt;</w:t>
            </w:r>
          </w:p>
        </w:tc>
      </w:tr>
      <w:tr w:rsidR="00FB7821" w:rsidRPr="003D3BD4" w:rsidTr="003B311D">
        <w:tc>
          <w:tcPr>
            <w:tcW w:w="2021" w:type="dxa"/>
            <w:vAlign w:val="center"/>
          </w:tcPr>
          <w:p w:rsidR="00FB7821" w:rsidRPr="00667EAB" w:rsidRDefault="00FB7821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[alt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text]</w:t>
            </w:r>
          </w:p>
        </w:tc>
        <w:tc>
          <w:tcPr>
            <w:tcW w:w="8015" w:type="dxa"/>
          </w:tcPr>
          <w:p w:rsidR="00FB7821" w:rsidRPr="00EF429A" w:rsidRDefault="00FB7821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EXPAREL,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Pharmaceuticals,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Inc.</w:t>
            </w:r>
          </w:p>
        </w:tc>
      </w:tr>
      <w:tr w:rsidR="00FB7821" w:rsidRPr="003D3BD4" w:rsidTr="003B311D">
        <w:tc>
          <w:tcPr>
            <w:tcW w:w="2021" w:type="dxa"/>
            <w:vAlign w:val="center"/>
          </w:tcPr>
          <w:p w:rsidR="00FB7821" w:rsidRPr="00667EAB" w:rsidRDefault="00FB7821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FB7821" w:rsidRPr="00033F48" w:rsidRDefault="00FB7821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Dear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Dr.&lt;name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inserted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by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system&gt;,</w:t>
            </w:r>
            <w:r w:rsidR="00D70630">
              <w:rPr>
                <w:rFonts w:cs="Arial"/>
              </w:rPr>
              <w:t xml:space="preserve"> </w:t>
            </w:r>
          </w:p>
        </w:tc>
      </w:tr>
      <w:tr w:rsidR="00FB7821" w:rsidRPr="003D3BD4" w:rsidTr="003B311D">
        <w:tc>
          <w:tcPr>
            <w:tcW w:w="2021" w:type="dxa"/>
            <w:vAlign w:val="center"/>
          </w:tcPr>
          <w:p w:rsidR="00FB7821" w:rsidRPr="00667EAB" w:rsidRDefault="00FB7821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[copy]</w:t>
            </w:r>
          </w:p>
        </w:tc>
        <w:tc>
          <w:tcPr>
            <w:tcW w:w="8015" w:type="dxa"/>
          </w:tcPr>
          <w:p w:rsidR="00FB7821" w:rsidRPr="00EF429A" w:rsidRDefault="00E42318" w:rsidP="006F3EC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I’m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pleased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invite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learn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more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about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how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EXPAREL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can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help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manage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your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patients’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postsurgical</w:t>
            </w:r>
            <w:r w:rsidR="00D70630">
              <w:rPr>
                <w:rFonts w:cs="Arial"/>
              </w:rPr>
              <w:t xml:space="preserve"> </w:t>
            </w:r>
            <w:r w:rsidR="000E0495">
              <w:rPr>
                <w:rFonts w:cs="Arial"/>
              </w:rPr>
              <w:t>pain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our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next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[drop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down: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</w:t>
            </w:r>
            <w:r w:rsidR="00AE2FBD">
              <w:rPr>
                <w:rFonts w:cs="Arial"/>
              </w:rPr>
              <w:t>ocal</w:t>
            </w:r>
            <w:r w:rsidR="00D70630">
              <w:rPr>
                <w:rFonts w:cs="Arial"/>
              </w:rPr>
              <w:t xml:space="preserve"> </w:t>
            </w:r>
            <w:r w:rsidR="00AE2FBD">
              <w:rPr>
                <w:rFonts w:cs="Arial"/>
              </w:rPr>
              <w:t>event,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regional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event,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national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event].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Here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are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some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details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about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ins w:id="52" w:author="Mary Beriont" w:date="2014-01-27T12:07:00Z">
              <w:r w:rsidR="00062AFE">
                <w:rPr>
                  <w:rFonts w:cs="Arial"/>
                </w:rPr>
                <w:t>program</w:t>
              </w:r>
            </w:ins>
            <w:del w:id="53" w:author="Mary Beriont" w:date="2014-01-27T12:07:00Z">
              <w:r w:rsidR="006F3ECD" w:rsidDel="00062AFE">
                <w:rPr>
                  <w:rFonts w:cs="Arial"/>
                </w:rPr>
                <w:delText>event</w:delText>
              </w:r>
            </w:del>
          </w:p>
        </w:tc>
      </w:tr>
      <w:tr w:rsidR="00FB7821" w:rsidRPr="003D3BD4" w:rsidTr="003B311D">
        <w:tc>
          <w:tcPr>
            <w:tcW w:w="2021" w:type="dxa"/>
            <w:vAlign w:val="center"/>
          </w:tcPr>
          <w:p w:rsidR="00FB7821" w:rsidRPr="00667EAB" w:rsidRDefault="00FB7821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Fragment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FB7821" w:rsidRPr="003967C9" w:rsidRDefault="00FB7821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&lt;system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populates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with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selected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Fragment(s)&gt;</w:t>
            </w:r>
          </w:p>
        </w:tc>
      </w:tr>
      <w:tr w:rsidR="00FB7821" w:rsidRPr="003D3BD4" w:rsidTr="003B311D">
        <w:tc>
          <w:tcPr>
            <w:tcW w:w="2021" w:type="dxa"/>
            <w:vAlign w:val="center"/>
          </w:tcPr>
          <w:p w:rsidR="00FB7821" w:rsidRPr="00667EAB" w:rsidRDefault="00FB7821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Sign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off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FB7821" w:rsidRPr="00EF429A" w:rsidRDefault="00B90D9F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think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you’ll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find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our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program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pertinent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practice</w:t>
            </w:r>
            <w:r w:rsidR="00FB7821">
              <w:rPr>
                <w:rFonts w:cs="Arial"/>
              </w:rPr>
              <w:t>.</w:t>
            </w:r>
            <w:r w:rsidR="00D70630">
              <w:rPr>
                <w:rFonts w:cs="Arial"/>
              </w:rPr>
              <w:t xml:space="preserve"> </w:t>
            </w:r>
            <w:r w:rsidR="00FB7821">
              <w:rPr>
                <w:rFonts w:cs="Arial"/>
              </w:rPr>
              <w:t>I</w:t>
            </w:r>
            <w:r w:rsidR="00D70630">
              <w:rPr>
                <w:rFonts w:cs="Arial"/>
              </w:rPr>
              <w:t xml:space="preserve"> </w:t>
            </w:r>
            <w:r w:rsidR="00FB7821">
              <w:rPr>
                <w:rFonts w:cs="Arial"/>
              </w:rPr>
              <w:t>hope</w:t>
            </w:r>
            <w:r w:rsidR="00D70630">
              <w:rPr>
                <w:rFonts w:cs="Arial"/>
              </w:rPr>
              <w:t xml:space="preserve"> </w:t>
            </w:r>
            <w:r w:rsidR="00FB7821">
              <w:rPr>
                <w:rFonts w:cs="Arial"/>
              </w:rPr>
              <w:t>you’ll</w:t>
            </w:r>
            <w:r w:rsidR="00D70630">
              <w:rPr>
                <w:rFonts w:cs="Arial"/>
              </w:rPr>
              <w:t xml:space="preserve"> </w:t>
            </w:r>
            <w:r w:rsidR="00FB7821">
              <w:rPr>
                <w:rFonts w:cs="Arial"/>
              </w:rPr>
              <w:t>be</w:t>
            </w:r>
            <w:r w:rsidR="00D70630">
              <w:rPr>
                <w:rFonts w:cs="Arial"/>
              </w:rPr>
              <w:t xml:space="preserve"> </w:t>
            </w:r>
            <w:r w:rsidR="00FB7821">
              <w:rPr>
                <w:rFonts w:cs="Arial"/>
              </w:rPr>
              <w:t>able</w:t>
            </w:r>
            <w:r w:rsidR="00D70630">
              <w:rPr>
                <w:rFonts w:cs="Arial"/>
              </w:rPr>
              <w:t xml:space="preserve"> </w:t>
            </w:r>
            <w:r w:rsidR="00FB7821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="00FB7821">
              <w:rPr>
                <w:rFonts w:cs="Arial"/>
              </w:rPr>
              <w:t>make</w:t>
            </w:r>
            <w:r w:rsidR="00D70630">
              <w:rPr>
                <w:rFonts w:cs="Arial"/>
              </w:rPr>
              <w:t xml:space="preserve"> </w:t>
            </w:r>
            <w:r w:rsidR="00FB7821">
              <w:rPr>
                <w:rFonts w:cs="Arial"/>
              </w:rPr>
              <w:t>it.</w:t>
            </w:r>
            <w:r w:rsidR="00D70630">
              <w:rPr>
                <w:rFonts w:cs="Arial"/>
              </w:rPr>
              <w:t xml:space="preserve"> </w:t>
            </w:r>
          </w:p>
        </w:tc>
      </w:tr>
      <w:tr w:rsidR="00FB7821" w:rsidRPr="003D3BD4" w:rsidTr="003B311D">
        <w:tc>
          <w:tcPr>
            <w:tcW w:w="2021" w:type="dxa"/>
            <w:vAlign w:val="center"/>
          </w:tcPr>
          <w:p w:rsidR="00FB7821" w:rsidRPr="00667EAB" w:rsidRDefault="00FB7821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Closing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FB7821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FB7821">
              <w:rPr>
                <w:rFonts w:cs="Arial"/>
              </w:rPr>
              <w:t>Sincerely,</w:t>
            </w:r>
            <w:r>
              <w:rPr>
                <w:rFonts w:cs="Arial"/>
              </w:rPr>
              <w:t xml:space="preserve"> </w:t>
            </w:r>
          </w:p>
          <w:p w:rsidR="00FB7821" w:rsidRPr="00D968AD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FB7821">
              <w:rPr>
                <w:rFonts w:cs="Arial"/>
              </w:rPr>
              <w:t>&lt;system</w:t>
            </w:r>
            <w:r>
              <w:rPr>
                <w:rFonts w:cs="Arial"/>
              </w:rPr>
              <w:t xml:space="preserve"> </w:t>
            </w:r>
            <w:r w:rsidR="00FB7821">
              <w:rPr>
                <w:rFonts w:cs="Arial"/>
              </w:rPr>
              <w:t>inserts</w:t>
            </w:r>
            <w:r>
              <w:rPr>
                <w:rFonts w:cs="Arial"/>
              </w:rPr>
              <w:t xml:space="preserve"> </w:t>
            </w:r>
            <w:r w:rsidR="00FB7821">
              <w:rPr>
                <w:rFonts w:cs="Arial"/>
              </w:rPr>
              <w:t>sales</w:t>
            </w:r>
            <w:r>
              <w:rPr>
                <w:rFonts w:cs="Arial"/>
              </w:rPr>
              <w:t xml:space="preserve"> </w:t>
            </w:r>
            <w:r w:rsidR="00FB7821">
              <w:rPr>
                <w:rFonts w:cs="Arial"/>
              </w:rPr>
              <w:t>representative’s</w:t>
            </w:r>
            <w:r>
              <w:rPr>
                <w:rFonts w:cs="Arial"/>
              </w:rPr>
              <w:t xml:space="preserve"> </w:t>
            </w:r>
            <w:r w:rsidR="00FB7821">
              <w:rPr>
                <w:rFonts w:cs="Arial"/>
              </w:rPr>
              <w:t>name&gt;</w:t>
            </w:r>
          </w:p>
        </w:tc>
      </w:tr>
      <w:tr w:rsidR="00FB7821" w:rsidRPr="003D3BD4" w:rsidTr="003B311D">
        <w:tc>
          <w:tcPr>
            <w:tcW w:w="2021" w:type="dxa"/>
            <w:vAlign w:val="center"/>
          </w:tcPr>
          <w:p w:rsidR="00FB7821" w:rsidRPr="00667EAB" w:rsidRDefault="00FB7821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[Opt-out]</w:t>
            </w:r>
          </w:p>
        </w:tc>
        <w:tc>
          <w:tcPr>
            <w:tcW w:w="8015" w:type="dxa"/>
          </w:tcPr>
          <w:p w:rsidR="00FB7821" w:rsidRPr="00EF429A" w:rsidRDefault="00FB7821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prefer</w:t>
            </w:r>
            <w:r w:rsidR="00D70630">
              <w:rPr>
                <w:rFonts w:cs="Arial"/>
              </w:rPr>
              <w:t xml:space="preserve"> </w:t>
            </w:r>
            <w:del w:id="54" w:author="Mary Beriont" w:date="2014-01-27T12:07:00Z">
              <w:r w:rsidDel="00062AFE">
                <w:rPr>
                  <w:rFonts w:cs="Arial"/>
                </w:rPr>
                <w:delText>to</w:delText>
              </w:r>
            </w:del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not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receive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future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emails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please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click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here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unsubscribe.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&lt;link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unsubscribe&gt;</w:t>
            </w:r>
          </w:p>
        </w:tc>
      </w:tr>
      <w:tr w:rsidR="00FB7821" w:rsidRPr="003D3BD4" w:rsidTr="003B311D">
        <w:tc>
          <w:tcPr>
            <w:tcW w:w="2021" w:type="dxa"/>
            <w:vAlign w:val="center"/>
          </w:tcPr>
          <w:p w:rsidR="00FB7821" w:rsidRPr="00667EAB" w:rsidRDefault="00FB7821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[Safety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FB7821" w:rsidRPr="00D968AD" w:rsidRDefault="00FB7821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&lt;System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automatically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populates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area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email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with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required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Indication(s)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and/or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ISI&gt;</w:t>
            </w:r>
          </w:p>
        </w:tc>
      </w:tr>
      <w:tr w:rsidR="00FB7821" w:rsidRPr="003D3BD4" w:rsidTr="003B311D">
        <w:tc>
          <w:tcPr>
            <w:tcW w:w="2021" w:type="dxa"/>
            <w:vAlign w:val="center"/>
          </w:tcPr>
          <w:p w:rsidR="00FB7821" w:rsidRPr="00667EAB" w:rsidRDefault="00FB7821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  <w:vAlign w:val="center"/>
          </w:tcPr>
          <w:p w:rsidR="00FB7821" w:rsidRPr="00EF429A" w:rsidRDefault="00FB7821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[Pacira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logo]</w:t>
            </w:r>
          </w:p>
        </w:tc>
      </w:tr>
      <w:tr w:rsidR="00FB7821" w:rsidRPr="003D3BD4" w:rsidTr="003B311D">
        <w:tc>
          <w:tcPr>
            <w:tcW w:w="2021" w:type="dxa"/>
            <w:vAlign w:val="center"/>
          </w:tcPr>
          <w:p w:rsidR="00FB7821" w:rsidRPr="00667EAB" w:rsidRDefault="00FB7821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[end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matter]</w:t>
            </w:r>
          </w:p>
        </w:tc>
        <w:tc>
          <w:tcPr>
            <w:tcW w:w="8015" w:type="dxa"/>
            <w:vAlign w:val="center"/>
          </w:tcPr>
          <w:p w:rsidR="00FB7821" w:rsidRDefault="00FB7821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Copyright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©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2014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Pacira</w:t>
            </w:r>
            <w:r w:rsidR="00D70630">
              <w:rPr>
                <w:rFonts w:cs="Arial"/>
              </w:rPr>
              <w:t xml:space="preserve"> </w:t>
            </w:r>
            <w:r w:rsidR="00AE2FBD">
              <w:rPr>
                <w:rFonts w:cs="Arial"/>
              </w:rPr>
              <w:t>Pharmaceuticals</w:t>
            </w:r>
            <w:r>
              <w:rPr>
                <w:rFonts w:cs="Arial"/>
              </w:rPr>
              <w:t>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Inc.</w:t>
            </w:r>
            <w:r w:rsidR="00D70630">
              <w:rPr>
                <w:rFonts w:cs="Arial"/>
              </w:rPr>
              <w:t xml:space="preserve"> </w:t>
            </w:r>
          </w:p>
          <w:p w:rsidR="00FB7821" w:rsidRPr="00EF429A" w:rsidRDefault="00D70630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Parsippany, NJ 07054       [PCRC code]      01/14</w:t>
            </w:r>
          </w:p>
        </w:tc>
      </w:tr>
      <w:tr w:rsidR="00FB7821" w:rsidRPr="003D3BD4" w:rsidTr="003B311D">
        <w:tc>
          <w:tcPr>
            <w:tcW w:w="2021" w:type="dxa"/>
            <w:vAlign w:val="center"/>
          </w:tcPr>
          <w:p w:rsidR="00FB7821" w:rsidRPr="00667EAB" w:rsidRDefault="00FB7821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  <w:vAlign w:val="center"/>
          </w:tcPr>
          <w:p w:rsidR="00FB7821" w:rsidRPr="00EF429A" w:rsidRDefault="00FB7821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</w:p>
        </w:tc>
      </w:tr>
    </w:tbl>
    <w:p w:rsidR="00FB7821" w:rsidRDefault="00FB7821" w:rsidP="00FB7821">
      <w:pPr>
        <w:rPr>
          <w:szCs w:val="18"/>
        </w:rPr>
      </w:pPr>
    </w:p>
    <w:p w:rsidR="004E24C7" w:rsidRPr="003D3BD4" w:rsidRDefault="00FB7821" w:rsidP="004E24C7">
      <w:pPr>
        <w:rPr>
          <w:rFonts w:ascii="Verdana" w:hAnsi="Verdana" w:cs="Arial"/>
          <w:b/>
          <w:u w:val="single"/>
        </w:rPr>
      </w:pPr>
      <w:r>
        <w:br w:type="page"/>
      </w:r>
    </w:p>
    <w:p w:rsidR="004E24C7" w:rsidRPr="003D3BD4" w:rsidRDefault="004E24C7" w:rsidP="004E24C7">
      <w:pPr>
        <w:rPr>
          <w:rFonts w:ascii="Verdana" w:hAnsi="Verdana" w:cs="Arial"/>
          <w:b/>
          <w:u w:val="single"/>
        </w:rPr>
      </w:pPr>
    </w:p>
    <w:tbl>
      <w:tblPr>
        <w:tblW w:w="10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8015"/>
      </w:tblGrid>
      <w:tr w:rsidR="004E24C7" w:rsidRPr="003D3BD4" w:rsidTr="003B311D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4E24C7" w:rsidRPr="00CF3AC2" w:rsidRDefault="004E24C7" w:rsidP="003B311D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Directives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4E24C7" w:rsidRPr="00CF3AC2" w:rsidRDefault="004E24C7" w:rsidP="003B311D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Page</w:t>
            </w:r>
            <w:r w:rsidR="00D70630"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  <w:r w:rsidRPr="00CF3AC2">
              <w:rPr>
                <w:rFonts w:ascii="Verdana" w:hAnsi="Verdana" w:cs="Arial"/>
                <w:b/>
                <w:sz w:val="22"/>
                <w:szCs w:val="22"/>
              </w:rPr>
              <w:t>content</w:t>
            </w:r>
          </w:p>
        </w:tc>
      </w:tr>
      <w:tr w:rsidR="004E24C7" w:rsidRPr="003D3BD4" w:rsidTr="003B311D">
        <w:tc>
          <w:tcPr>
            <w:tcW w:w="2021" w:type="dxa"/>
          </w:tcPr>
          <w:p w:rsidR="004E24C7" w:rsidRPr="003D3BD4" w:rsidRDefault="004E24C7" w:rsidP="003B311D">
            <w:pPr>
              <w:rPr>
                <w:rFonts w:ascii="Verdana" w:hAnsi="Verdana" w:cs="Arial"/>
                <w:i/>
                <w:sz w:val="18"/>
                <w:szCs w:val="18"/>
              </w:rPr>
            </w:pPr>
          </w:p>
        </w:tc>
        <w:tc>
          <w:tcPr>
            <w:tcW w:w="8015" w:type="dxa"/>
          </w:tcPr>
          <w:p w:rsidR="004E24C7" w:rsidRPr="003D3BD4" w:rsidRDefault="004E24C7" w:rsidP="003B311D">
            <w:pPr>
              <w:rPr>
                <w:rFonts w:ascii="Verdana" w:hAnsi="Verdana" w:cs="Arial"/>
              </w:rPr>
            </w:pP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[List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Name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4E24C7" w:rsidRPr="00033F48" w:rsidRDefault="00D70630" w:rsidP="00260920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260920">
              <w:rPr>
                <w:rFonts w:cs="Arial"/>
              </w:rPr>
              <w:t>Providing</w:t>
            </w:r>
            <w:r>
              <w:rPr>
                <w:rFonts w:cs="Arial"/>
              </w:rPr>
              <w:t xml:space="preserve"> </w:t>
            </w:r>
            <w:r w:rsidR="00260920">
              <w:rPr>
                <w:rFonts w:cs="Arial"/>
              </w:rPr>
              <w:t>Administration</w:t>
            </w:r>
            <w:r>
              <w:rPr>
                <w:rFonts w:cs="Arial"/>
              </w:rPr>
              <w:t xml:space="preserve"> </w:t>
            </w:r>
            <w:r w:rsidR="00260920">
              <w:rPr>
                <w:rFonts w:cs="Arial"/>
              </w:rPr>
              <w:t>Guidance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[Description]</w:t>
            </w:r>
          </w:p>
        </w:tc>
        <w:tc>
          <w:tcPr>
            <w:tcW w:w="8015" w:type="dxa"/>
          </w:tcPr>
          <w:p w:rsidR="004E24C7" w:rsidRPr="003967C9" w:rsidRDefault="009F2134" w:rsidP="006F3EC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 w:rsidRPr="009F2134">
              <w:rPr>
                <w:rFonts w:cs="Arial"/>
                <w:bCs/>
              </w:rPr>
              <w:t>Send</w:t>
            </w:r>
            <w:r w:rsidR="00D70630">
              <w:rPr>
                <w:rFonts w:cs="Arial"/>
                <w:bCs/>
              </w:rPr>
              <w:t xml:space="preserve"> </w:t>
            </w:r>
            <w:r w:rsidRPr="009F2134">
              <w:rPr>
                <w:rFonts w:cs="Arial"/>
                <w:bCs/>
              </w:rPr>
              <w:t>as</w:t>
            </w:r>
            <w:r w:rsidR="00D70630">
              <w:rPr>
                <w:rFonts w:cs="Arial"/>
                <w:bCs/>
              </w:rPr>
              <w:t xml:space="preserve"> </w:t>
            </w:r>
            <w:r w:rsidRPr="009F2134">
              <w:rPr>
                <w:rFonts w:cs="Arial"/>
                <w:bCs/>
              </w:rPr>
              <w:t>follow-up</w:t>
            </w:r>
            <w:r w:rsidR="00D70630">
              <w:rPr>
                <w:rFonts w:cs="Arial"/>
                <w:bCs/>
              </w:rPr>
              <w:t xml:space="preserve"> </w:t>
            </w:r>
            <w:r w:rsidRPr="009F2134">
              <w:rPr>
                <w:rFonts w:cs="Arial"/>
                <w:bCs/>
              </w:rPr>
              <w:t>within</w:t>
            </w:r>
            <w:r w:rsidR="00D70630">
              <w:rPr>
                <w:rFonts w:cs="Arial"/>
                <w:bCs/>
              </w:rPr>
              <w:t xml:space="preserve"> </w:t>
            </w:r>
            <w:r w:rsidRPr="009F2134">
              <w:rPr>
                <w:rFonts w:cs="Arial"/>
                <w:bCs/>
              </w:rPr>
              <w:t>24</w:t>
            </w:r>
            <w:r w:rsidR="00D70630">
              <w:rPr>
                <w:rFonts w:cs="Arial"/>
                <w:bCs/>
              </w:rPr>
              <w:t xml:space="preserve"> </w:t>
            </w:r>
            <w:r w:rsidRPr="009F2134">
              <w:rPr>
                <w:rFonts w:cs="Arial"/>
                <w:bCs/>
              </w:rPr>
              <w:t>hours</w:t>
            </w:r>
            <w:r w:rsidR="00D70630">
              <w:rPr>
                <w:rFonts w:cs="Arial"/>
                <w:bCs/>
              </w:rPr>
              <w:t xml:space="preserve"> </w:t>
            </w:r>
            <w:r w:rsidRPr="009F2134">
              <w:rPr>
                <w:rFonts w:cs="Arial"/>
                <w:bCs/>
              </w:rPr>
              <w:t>if</w:t>
            </w:r>
            <w:r w:rsidR="00D70630">
              <w:rPr>
                <w:rFonts w:cs="Arial"/>
                <w:bCs/>
              </w:rPr>
              <w:t xml:space="preserve"> </w:t>
            </w:r>
            <w:r w:rsidR="000C4269">
              <w:rPr>
                <w:rFonts w:cs="Arial"/>
                <w:bCs/>
              </w:rPr>
              <w:t>procedure-</w:t>
            </w:r>
            <w:r w:rsidR="00D70630">
              <w:rPr>
                <w:rFonts w:cs="Arial"/>
                <w:bCs/>
              </w:rPr>
              <w:t xml:space="preserve"> </w:t>
            </w:r>
            <w:r w:rsidR="000C4269">
              <w:rPr>
                <w:rFonts w:cs="Arial"/>
                <w:bCs/>
              </w:rPr>
              <w:t>or</w:t>
            </w:r>
            <w:r w:rsidR="00D70630">
              <w:rPr>
                <w:rFonts w:cs="Arial"/>
                <w:bCs/>
              </w:rPr>
              <w:t xml:space="preserve"> </w:t>
            </w:r>
            <w:r w:rsidR="000C4269">
              <w:rPr>
                <w:rFonts w:cs="Arial"/>
                <w:bCs/>
              </w:rPr>
              <w:t>technique-specific</w:t>
            </w:r>
            <w:r w:rsidR="00D70630">
              <w:rPr>
                <w:rFonts w:cs="Arial"/>
                <w:bCs/>
              </w:rPr>
              <w:t xml:space="preserve"> </w:t>
            </w:r>
            <w:r w:rsidRPr="009F2134">
              <w:rPr>
                <w:rFonts w:cs="Arial"/>
                <w:bCs/>
              </w:rPr>
              <w:t>guidance</w:t>
            </w:r>
            <w:r w:rsidR="00D70630">
              <w:rPr>
                <w:rFonts w:cs="Arial"/>
                <w:bCs/>
              </w:rPr>
              <w:t xml:space="preserve"> </w:t>
            </w:r>
            <w:r w:rsidRPr="009F2134">
              <w:rPr>
                <w:rFonts w:cs="Arial"/>
                <w:bCs/>
              </w:rPr>
              <w:t>is</w:t>
            </w:r>
            <w:r w:rsidR="00D70630">
              <w:rPr>
                <w:rFonts w:cs="Arial"/>
                <w:bCs/>
              </w:rPr>
              <w:t xml:space="preserve"> </w:t>
            </w:r>
            <w:r w:rsidRPr="009F2134">
              <w:rPr>
                <w:rFonts w:cs="Arial"/>
                <w:bCs/>
              </w:rPr>
              <w:t>needed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</w:tcPr>
          <w:p w:rsidR="004E24C7" w:rsidRPr="00EF429A" w:rsidRDefault="004E24C7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/>
                <w:bCs/>
              </w:rPr>
            </w:pP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[address]</w:t>
            </w:r>
          </w:p>
        </w:tc>
        <w:tc>
          <w:tcPr>
            <w:tcW w:w="8015" w:type="dxa"/>
          </w:tcPr>
          <w:p w:rsidR="004E24C7" w:rsidRPr="00EF429A" w:rsidRDefault="004E24C7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TO: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</w:rPr>
              <w:t>System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Generated</w:t>
            </w:r>
          </w:p>
          <w:p w:rsidR="004E24C7" w:rsidRPr="006D1488" w:rsidRDefault="004E24C7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FROM: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Cs/>
              </w:rPr>
              <w:t>System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Generated</w:t>
            </w:r>
          </w:p>
          <w:p w:rsidR="004E24C7" w:rsidRPr="00EF429A" w:rsidRDefault="004E24C7" w:rsidP="003B311D">
            <w:pPr>
              <w:spacing w:before="200" w:after="200"/>
              <w:rPr>
                <w:rFonts w:cs="Arial"/>
              </w:rPr>
            </w:pP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[subject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line]</w:t>
            </w:r>
          </w:p>
        </w:tc>
        <w:tc>
          <w:tcPr>
            <w:tcW w:w="8015" w:type="dxa"/>
          </w:tcPr>
          <w:p w:rsidR="004E24C7" w:rsidRPr="00033F48" w:rsidRDefault="004E24C7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Learn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more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about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how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others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are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using</w:t>
            </w:r>
            <w:r w:rsidR="00D70630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EXPAREL</w:t>
            </w:r>
            <w:r w:rsidR="003B266E" w:rsidRPr="003B266E">
              <w:rPr>
                <w:rFonts w:cs="Arial"/>
                <w:b/>
                <w:bCs/>
                <w:vertAlign w:val="superscript"/>
              </w:rPr>
              <w:t>®</w:t>
            </w:r>
            <w:r w:rsidR="00D70630">
              <w:rPr>
                <w:rFonts w:cs="Arial"/>
                <w:b/>
                <w:bCs/>
              </w:rPr>
              <w:t xml:space="preserve"> 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</w:tcPr>
          <w:p w:rsidR="004E24C7" w:rsidRPr="00033F48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4E24C7">
              <w:rPr>
                <w:rFonts w:cs="Arial"/>
              </w:rPr>
              <w:t>[EXPAREL</w:t>
            </w:r>
            <w:r>
              <w:rPr>
                <w:rFonts w:cs="Arial"/>
              </w:rPr>
              <w:t xml:space="preserve"> </w:t>
            </w:r>
            <w:r w:rsidR="004E24C7">
              <w:rPr>
                <w:rFonts w:cs="Arial"/>
              </w:rPr>
              <w:t>logo]&lt;link</w:t>
            </w:r>
            <w:r>
              <w:rPr>
                <w:rFonts w:cs="Arial"/>
              </w:rPr>
              <w:t xml:space="preserve"> </w:t>
            </w:r>
            <w:r w:rsidR="004E24C7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="004E24C7">
              <w:rPr>
                <w:rFonts w:cs="Arial"/>
              </w:rPr>
              <w:t>www.EXPAREL.com&gt;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[viewing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and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link]</w:t>
            </w:r>
          </w:p>
        </w:tc>
        <w:tc>
          <w:tcPr>
            <w:tcW w:w="8015" w:type="dxa"/>
          </w:tcPr>
          <w:p w:rsidR="004E24C7" w:rsidRPr="00EF429A" w:rsidRDefault="004E24C7" w:rsidP="003B311D">
            <w:pPr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</w:rPr>
              <w:t>Having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trouble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viewing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message</w:t>
            </w:r>
            <w:r w:rsidRPr="00301418">
              <w:rPr>
                <w:rFonts w:cs="Arial"/>
              </w:rPr>
              <w:t>?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Access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it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online.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&lt;link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message</w:t>
            </w:r>
            <w:r>
              <w:rPr>
                <w:rFonts w:cs="Arial"/>
              </w:rPr>
              <w:t>&gt;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[alt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text]</w:t>
            </w:r>
          </w:p>
        </w:tc>
        <w:tc>
          <w:tcPr>
            <w:tcW w:w="8015" w:type="dxa"/>
          </w:tcPr>
          <w:p w:rsidR="004E24C7" w:rsidRPr="00EF429A" w:rsidRDefault="004E24C7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EXPAREL,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Pharmaceuticals,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Inc.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4E24C7" w:rsidRPr="00033F48" w:rsidRDefault="004E24C7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Dear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Dr.&lt;name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inserted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by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system&gt;,</w:t>
            </w:r>
            <w:r w:rsidR="00D70630">
              <w:rPr>
                <w:rFonts w:cs="Arial"/>
              </w:rPr>
              <w:t xml:space="preserve"> 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[copy]</w:t>
            </w:r>
          </w:p>
        </w:tc>
        <w:tc>
          <w:tcPr>
            <w:tcW w:w="8015" w:type="dxa"/>
          </w:tcPr>
          <w:p w:rsidR="000C4269" w:rsidRDefault="004E24C7" w:rsidP="000C4269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proofErr w:type="gramStart"/>
            <w:r>
              <w:rPr>
                <w:rFonts w:cs="Arial"/>
              </w:rPr>
              <w:t>Knowing</w:t>
            </w:r>
            <w:r w:rsidR="00D70630">
              <w:rPr>
                <w:rFonts w:cs="Arial"/>
              </w:rPr>
              <w:t xml:space="preserve"> </w:t>
            </w:r>
            <w:ins w:id="55" w:author="Mary Beriont" w:date="2014-01-27T12:07:00Z">
              <w:r w:rsidR="00062AFE">
                <w:rPr>
                  <w:rFonts w:cs="Arial"/>
                </w:rPr>
                <w:t xml:space="preserve"> </w:t>
              </w:r>
            </w:ins>
            <w:r w:rsidRPr="004E24C7">
              <w:rPr>
                <w:rFonts w:cs="Arial"/>
              </w:rPr>
              <w:t>how</w:t>
            </w:r>
            <w:proofErr w:type="gramEnd"/>
            <w:r w:rsidR="00D70630">
              <w:rPr>
                <w:rFonts w:cs="Arial"/>
              </w:rPr>
              <w:t xml:space="preserve"> </w:t>
            </w:r>
            <w:r w:rsidRPr="004E24C7">
              <w:rPr>
                <w:rFonts w:cs="Arial"/>
              </w:rPr>
              <w:t>others</w:t>
            </w:r>
            <w:r w:rsidR="00D70630">
              <w:rPr>
                <w:rFonts w:cs="Arial"/>
              </w:rPr>
              <w:t xml:space="preserve"> </w:t>
            </w:r>
            <w:r w:rsidRPr="004E24C7">
              <w:rPr>
                <w:rFonts w:cs="Arial"/>
              </w:rPr>
              <w:t>utilize</w:t>
            </w:r>
            <w:r w:rsidR="00D70630">
              <w:rPr>
                <w:rFonts w:cs="Arial"/>
              </w:rPr>
              <w:t xml:space="preserve"> </w:t>
            </w:r>
            <w:r w:rsidRPr="004E24C7">
              <w:rPr>
                <w:rFonts w:cs="Arial"/>
              </w:rPr>
              <w:t>EXPAREL</w:t>
            </w:r>
            <w:r w:rsidR="00D70630">
              <w:rPr>
                <w:rFonts w:cs="Arial"/>
              </w:rPr>
              <w:t xml:space="preserve"> </w:t>
            </w:r>
            <w:r w:rsidRPr="004E24C7">
              <w:rPr>
                <w:rFonts w:cs="Arial"/>
              </w:rPr>
              <w:t>not</w:t>
            </w:r>
            <w:r w:rsidR="00D70630">
              <w:rPr>
                <w:rFonts w:cs="Arial"/>
              </w:rPr>
              <w:t xml:space="preserve"> </w:t>
            </w:r>
            <w:r w:rsidR="000C4269">
              <w:rPr>
                <w:rFonts w:cs="Arial"/>
              </w:rPr>
              <w:t>only</w:t>
            </w:r>
            <w:r w:rsidR="00D70630">
              <w:rPr>
                <w:rFonts w:cs="Arial"/>
              </w:rPr>
              <w:t xml:space="preserve"> </w:t>
            </w:r>
            <w:r w:rsidR="000C4269">
              <w:rPr>
                <w:rFonts w:cs="Arial"/>
              </w:rPr>
              <w:t>helps</w:t>
            </w:r>
            <w:r w:rsidR="00D70630">
              <w:rPr>
                <w:rFonts w:cs="Arial"/>
              </w:rPr>
              <w:t xml:space="preserve"> </w:t>
            </w:r>
            <w:r w:rsidR="000C4269"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 w:rsidR="000C4269">
              <w:rPr>
                <w:rFonts w:cs="Arial"/>
              </w:rPr>
              <w:t>learn</w:t>
            </w:r>
            <w:r w:rsidR="00D70630">
              <w:rPr>
                <w:rFonts w:cs="Arial"/>
              </w:rPr>
              <w:t xml:space="preserve"> </w:t>
            </w:r>
            <w:r w:rsidR="000C4269">
              <w:rPr>
                <w:rFonts w:cs="Arial"/>
              </w:rPr>
              <w:t>more—it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can</w:t>
            </w:r>
            <w:ins w:id="56" w:author="Mary Beriont" w:date="2014-01-27T12:10:00Z">
              <w:r w:rsidR="007B1505">
                <w:rPr>
                  <w:rFonts w:cs="Arial"/>
                </w:rPr>
                <w:t xml:space="preserve"> also allow you to  </w:t>
              </w:r>
            </w:ins>
            <w:r w:rsidR="00D70630">
              <w:rPr>
                <w:rFonts w:cs="Arial"/>
              </w:rPr>
              <w:t xml:space="preserve"> </w:t>
            </w:r>
            <w:del w:id="57" w:author="Mary Beriont" w:date="2014-01-27T12:10:00Z">
              <w:r w:rsidR="006F3ECD" w:rsidDel="007B1505">
                <w:rPr>
                  <w:rFonts w:cs="Arial"/>
                </w:rPr>
                <w:delText>help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  <w:r w:rsidR="000C4269" w:rsidDel="007B1505">
                <w:rPr>
                  <w:rFonts w:cs="Arial"/>
                </w:rPr>
                <w:delText>you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  <w:r w:rsidR="000C4269" w:rsidDel="007B1505">
                <w:rPr>
                  <w:rFonts w:cs="Arial"/>
                </w:rPr>
                <w:delText>decide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  <w:r w:rsidR="000C4269" w:rsidDel="007B1505">
                <w:rPr>
                  <w:rFonts w:cs="Arial"/>
                </w:rPr>
                <w:delText>what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  <w:r w:rsidR="00CC2D5F" w:rsidDel="007B1505">
                <w:rPr>
                  <w:rFonts w:cs="Arial"/>
                </w:rPr>
                <w:delText>technique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  <w:r w:rsidR="000C4269" w:rsidDel="007B1505">
                <w:rPr>
                  <w:rFonts w:cs="Arial"/>
                </w:rPr>
                <w:delText>may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  <w:r w:rsidR="000C4269" w:rsidDel="007B1505">
                <w:rPr>
                  <w:rFonts w:cs="Arial"/>
                </w:rPr>
                <w:delText>be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  <w:r w:rsidR="000C4269" w:rsidDel="007B1505">
                <w:rPr>
                  <w:rFonts w:cs="Arial"/>
                </w:rPr>
                <w:delText>best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  <w:r w:rsidR="000C4269" w:rsidDel="007B1505">
                <w:rPr>
                  <w:rFonts w:cs="Arial"/>
                </w:rPr>
                <w:delText>for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  <w:r w:rsidR="000C4269" w:rsidDel="007B1505">
                <w:rPr>
                  <w:rFonts w:cs="Arial"/>
                </w:rPr>
                <w:delText>your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  <w:r w:rsidR="000C4269" w:rsidDel="007B1505">
                <w:rPr>
                  <w:rFonts w:cs="Arial"/>
                </w:rPr>
                <w:delText>patients.</w:delText>
              </w:r>
            </w:del>
            <w:ins w:id="58" w:author="Mary Beriont" w:date="2014-01-27T12:10:00Z">
              <w:r w:rsidR="007B1505">
                <w:rPr>
                  <w:rFonts w:cs="Arial"/>
                </w:rPr>
                <w:t>c</w:t>
              </w:r>
            </w:ins>
            <w:ins w:id="59" w:author="Mary Beriont" w:date="2014-01-27T12:09:00Z">
              <w:r w:rsidR="007B1505">
                <w:rPr>
                  <w:rFonts w:cs="Arial"/>
                </w:rPr>
                <w:t xml:space="preserve">ompare your technique to what is working for your </w:t>
              </w:r>
            </w:ins>
            <w:ins w:id="60" w:author="Mary Beriont" w:date="2014-01-27T12:10:00Z">
              <w:r w:rsidR="007B1505">
                <w:rPr>
                  <w:rFonts w:cs="Arial"/>
                </w:rPr>
                <w:t>colleagues.</w:t>
              </w:r>
            </w:ins>
          </w:p>
          <w:p w:rsidR="004E24C7" w:rsidRPr="00EF429A" w:rsidRDefault="000C4269" w:rsidP="007B1505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Here’s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an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example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of</w:t>
            </w:r>
            <w:r w:rsidR="00D70630">
              <w:rPr>
                <w:rFonts w:cs="Arial"/>
              </w:rPr>
              <w:t xml:space="preserve"> </w:t>
            </w:r>
            <w:r w:rsidR="004E24C7" w:rsidRPr="004E24C7">
              <w:rPr>
                <w:rFonts w:cs="Arial"/>
              </w:rPr>
              <w:t>how</w:t>
            </w:r>
            <w:r w:rsidR="00D70630">
              <w:rPr>
                <w:rFonts w:cs="Arial"/>
              </w:rPr>
              <w:t xml:space="preserve"> </w:t>
            </w:r>
            <w:del w:id="61" w:author="Mary Beriont" w:date="2014-01-27T12:11:00Z">
              <w:r w:rsidR="004E24C7" w:rsidRPr="004E24C7" w:rsidDel="007B1505">
                <w:rPr>
                  <w:rFonts w:cs="Arial"/>
                </w:rPr>
                <w:delText>your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  <w:r w:rsidR="004E24C7" w:rsidRPr="004E24C7" w:rsidDel="007B1505">
                <w:rPr>
                  <w:rFonts w:cs="Arial"/>
                </w:rPr>
                <w:delText>colleagues</w:delText>
              </w:r>
            </w:del>
            <w:ins w:id="62" w:author="Mary Beriont" w:date="2014-01-27T12:11:00Z">
              <w:r w:rsidR="007B1505">
                <w:rPr>
                  <w:rFonts w:cs="Arial"/>
                </w:rPr>
                <w:t>-others</w:t>
              </w:r>
            </w:ins>
            <w:r w:rsidR="00D70630">
              <w:rPr>
                <w:rFonts w:cs="Arial"/>
              </w:rPr>
              <w:t xml:space="preserve"> </w:t>
            </w:r>
            <w:r w:rsidR="004E24C7" w:rsidRPr="004E24C7">
              <w:rPr>
                <w:rFonts w:cs="Arial"/>
              </w:rPr>
              <w:t>are</w:t>
            </w:r>
            <w:r w:rsidR="00D70630">
              <w:rPr>
                <w:rFonts w:cs="Arial"/>
              </w:rPr>
              <w:t xml:space="preserve"> </w:t>
            </w:r>
            <w:r w:rsidR="004E24C7" w:rsidRPr="004E24C7">
              <w:rPr>
                <w:rFonts w:cs="Arial"/>
              </w:rPr>
              <w:t>using</w:t>
            </w:r>
            <w:r w:rsidR="00D70630">
              <w:rPr>
                <w:rFonts w:cs="Arial"/>
              </w:rPr>
              <w:t xml:space="preserve"> </w:t>
            </w:r>
            <w:r w:rsidR="004E24C7" w:rsidRPr="004E24C7">
              <w:rPr>
                <w:rFonts w:cs="Arial"/>
              </w:rPr>
              <w:t>EXPAREL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improve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postsurgical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pain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and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decrease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opioid</w:t>
            </w:r>
            <w:r w:rsidR="00D70630">
              <w:rPr>
                <w:rFonts w:cs="Arial"/>
              </w:rPr>
              <w:t xml:space="preserve"> </w:t>
            </w:r>
            <w:ins w:id="63" w:author="Mary Beriont" w:date="2014-01-27T12:11:00Z">
              <w:r w:rsidR="007B1505">
                <w:rPr>
                  <w:rFonts w:cs="Arial"/>
                </w:rPr>
                <w:t>use</w:t>
              </w:r>
            </w:ins>
            <w:del w:id="64" w:author="Mary Beriont" w:date="2014-01-27T12:11:00Z">
              <w:r w:rsidDel="007B1505">
                <w:rPr>
                  <w:rFonts w:cs="Arial"/>
                </w:rPr>
                <w:delText>use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  <w:r w:rsidDel="007B1505">
                <w:rPr>
                  <w:rFonts w:cs="Arial"/>
                </w:rPr>
                <w:delText>for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  <w:r w:rsidDel="007B1505">
                <w:rPr>
                  <w:rFonts w:cs="Arial"/>
                </w:rPr>
                <w:delText>up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  <w:r w:rsidDel="007B1505">
                <w:rPr>
                  <w:rFonts w:cs="Arial"/>
                </w:rPr>
                <w:delText>to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  <w:r w:rsidDel="007B1505">
                <w:rPr>
                  <w:rFonts w:cs="Arial"/>
                </w:rPr>
                <w:delText>72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  <w:r w:rsidDel="007B1505">
                <w:rPr>
                  <w:rFonts w:cs="Arial"/>
                </w:rPr>
                <w:delText>hours</w:delText>
              </w:r>
              <w:r w:rsidR="004E24C7" w:rsidDel="007B1505">
                <w:rPr>
                  <w:rFonts w:cs="Arial"/>
                </w:rPr>
                <w:delText>:</w:delText>
              </w:r>
            </w:del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Fragment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4E24C7" w:rsidRPr="003967C9" w:rsidRDefault="004E24C7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&lt;system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populates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with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selected</w:t>
            </w:r>
            <w:r w:rsidR="00D70630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Fragment(s)&gt;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Sign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off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4E24C7" w:rsidRPr="00EF429A" w:rsidRDefault="004E24C7" w:rsidP="00CC2D5F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you’d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like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 w:rsidR="006F3ECD">
              <w:rPr>
                <w:rFonts w:cs="Arial"/>
              </w:rPr>
              <w:t>further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discuss</w:t>
            </w:r>
            <w:r w:rsidR="00D70630">
              <w:rPr>
                <w:rFonts w:cs="Arial"/>
              </w:rPr>
              <w:t xml:space="preserve"> </w:t>
            </w:r>
            <w:ins w:id="65" w:author="Mary Beriont" w:date="2014-01-27T12:12:00Z">
              <w:r w:rsidR="007B1505">
                <w:rPr>
                  <w:rFonts w:cs="Arial"/>
                </w:rPr>
                <w:t xml:space="preserve">how to incorporate EXPAREL into your current treatment strategy </w:t>
              </w:r>
            </w:ins>
            <w:del w:id="66" w:author="Mary Beriont" w:date="2014-01-27T12:12:00Z">
              <w:r w:rsidR="006F3ECD" w:rsidDel="007B1505">
                <w:rPr>
                  <w:rFonts w:cs="Arial"/>
                </w:rPr>
                <w:delText>a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  <w:r w:rsidR="006F3ECD" w:rsidDel="007B1505">
                <w:rPr>
                  <w:rFonts w:cs="Arial"/>
                </w:rPr>
                <w:delText>multimodal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  <w:r w:rsidR="006F3ECD" w:rsidDel="007B1505">
                <w:rPr>
                  <w:rFonts w:cs="Arial"/>
                </w:rPr>
                <w:delText>approach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  <w:r w:rsidR="00CC2D5F" w:rsidDel="007B1505">
                <w:rPr>
                  <w:rFonts w:cs="Arial"/>
                </w:rPr>
                <w:delText>with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  <w:r w:rsidR="006F3ECD" w:rsidDel="007B1505">
                <w:rPr>
                  <w:rFonts w:cs="Arial"/>
                </w:rPr>
                <w:delText>EXPAREL</w:delText>
              </w:r>
              <w:r w:rsidDel="007B1505">
                <w:rPr>
                  <w:rFonts w:cs="Arial"/>
                </w:rPr>
                <w:delText>,</w:delText>
              </w:r>
              <w:r w:rsidR="00D70630" w:rsidDel="007B1505">
                <w:rPr>
                  <w:rFonts w:cs="Arial"/>
                </w:rPr>
                <w:delText xml:space="preserve"> </w:delText>
              </w:r>
            </w:del>
            <w:r>
              <w:rPr>
                <w:rFonts w:cs="Arial"/>
              </w:rPr>
              <w:t>please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don’t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hesitate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let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me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know.</w:t>
            </w:r>
            <w:r w:rsidR="00D70630">
              <w:rPr>
                <w:rFonts w:cs="Arial"/>
              </w:rPr>
              <w:t xml:space="preserve"> 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Closing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4E24C7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4E24C7">
              <w:rPr>
                <w:rFonts w:cs="Arial"/>
              </w:rPr>
              <w:t>Sincerely,</w:t>
            </w:r>
            <w:r>
              <w:rPr>
                <w:rFonts w:cs="Arial"/>
              </w:rPr>
              <w:t xml:space="preserve"> </w:t>
            </w:r>
          </w:p>
          <w:p w:rsidR="004E24C7" w:rsidRPr="00D968AD" w:rsidRDefault="00D70630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4E24C7">
              <w:rPr>
                <w:rFonts w:cs="Arial"/>
              </w:rPr>
              <w:t>&lt;system</w:t>
            </w:r>
            <w:r>
              <w:rPr>
                <w:rFonts w:cs="Arial"/>
              </w:rPr>
              <w:t xml:space="preserve"> </w:t>
            </w:r>
            <w:r w:rsidR="004E24C7">
              <w:rPr>
                <w:rFonts w:cs="Arial"/>
              </w:rPr>
              <w:t>inserts</w:t>
            </w:r>
            <w:r>
              <w:rPr>
                <w:rFonts w:cs="Arial"/>
              </w:rPr>
              <w:t xml:space="preserve"> </w:t>
            </w:r>
            <w:r w:rsidR="004E24C7">
              <w:rPr>
                <w:rFonts w:cs="Arial"/>
              </w:rPr>
              <w:t>sales</w:t>
            </w:r>
            <w:r>
              <w:rPr>
                <w:rFonts w:cs="Arial"/>
              </w:rPr>
              <w:t xml:space="preserve"> </w:t>
            </w:r>
            <w:r w:rsidR="004E24C7">
              <w:rPr>
                <w:rFonts w:cs="Arial"/>
              </w:rPr>
              <w:t>representative’s</w:t>
            </w:r>
            <w:r>
              <w:rPr>
                <w:rFonts w:cs="Arial"/>
              </w:rPr>
              <w:t xml:space="preserve"> </w:t>
            </w:r>
            <w:r w:rsidR="004E24C7">
              <w:rPr>
                <w:rFonts w:cs="Arial"/>
              </w:rPr>
              <w:t>name&gt;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[Opt-out]</w:t>
            </w:r>
          </w:p>
        </w:tc>
        <w:tc>
          <w:tcPr>
            <w:tcW w:w="8015" w:type="dxa"/>
          </w:tcPr>
          <w:p w:rsidR="004E24C7" w:rsidRPr="00EF429A" w:rsidRDefault="004E24C7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you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prefer</w:t>
            </w:r>
            <w:r w:rsidR="00D70630">
              <w:rPr>
                <w:rFonts w:cs="Arial"/>
              </w:rPr>
              <w:t xml:space="preserve"> </w:t>
            </w:r>
            <w:del w:id="67" w:author="Mary Beriont" w:date="2014-01-27T12:12:00Z">
              <w:r w:rsidDel="007B1505">
                <w:rPr>
                  <w:rFonts w:cs="Arial"/>
                </w:rPr>
                <w:delText>to</w:delText>
              </w:r>
            </w:del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not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receive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future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emails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please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click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here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unsubscribe.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&lt;link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to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unsubscribe&gt;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[Safety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4E24C7" w:rsidRPr="00D968AD" w:rsidRDefault="004E24C7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&lt;System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automatically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populates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this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area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of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email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with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required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Indication(s)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and/or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ISI&gt;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  <w:vAlign w:val="center"/>
          </w:tcPr>
          <w:p w:rsidR="004E24C7" w:rsidRPr="00EF429A" w:rsidRDefault="004E24C7" w:rsidP="003B311D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[Pacira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logo]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[end</w:t>
            </w:r>
            <w:r w:rsidR="00D70630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matter]</w:t>
            </w:r>
          </w:p>
        </w:tc>
        <w:tc>
          <w:tcPr>
            <w:tcW w:w="8015" w:type="dxa"/>
            <w:vAlign w:val="center"/>
          </w:tcPr>
          <w:p w:rsidR="004E24C7" w:rsidRDefault="004E24C7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Copyright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©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2014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Pacira</w:t>
            </w:r>
            <w:r w:rsidR="00D70630">
              <w:rPr>
                <w:rFonts w:cs="Arial"/>
              </w:rPr>
              <w:t xml:space="preserve"> </w:t>
            </w:r>
            <w:r w:rsidR="00AE2FBD">
              <w:rPr>
                <w:rFonts w:cs="Arial"/>
              </w:rPr>
              <w:t>Pharmaceuticals</w:t>
            </w:r>
            <w:r>
              <w:rPr>
                <w:rFonts w:cs="Arial"/>
              </w:rPr>
              <w:t>,</w:t>
            </w:r>
            <w:r w:rsidR="00D706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Inc.</w:t>
            </w:r>
            <w:r w:rsidR="00D70630">
              <w:rPr>
                <w:rFonts w:cs="Arial"/>
              </w:rPr>
              <w:t xml:space="preserve"> </w:t>
            </w:r>
          </w:p>
          <w:p w:rsidR="004E24C7" w:rsidRPr="00EF429A" w:rsidRDefault="00D70630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Parsippany, NJ 07054       [PCRC code]      01/14</w:t>
            </w:r>
          </w:p>
        </w:tc>
      </w:tr>
      <w:tr w:rsidR="004E24C7" w:rsidRPr="003D3BD4" w:rsidTr="003B311D">
        <w:tc>
          <w:tcPr>
            <w:tcW w:w="2021" w:type="dxa"/>
            <w:vAlign w:val="center"/>
          </w:tcPr>
          <w:p w:rsidR="004E24C7" w:rsidRPr="00667EAB" w:rsidRDefault="004E24C7" w:rsidP="003B311D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  <w:vAlign w:val="center"/>
          </w:tcPr>
          <w:p w:rsidR="004E24C7" w:rsidRPr="00EF429A" w:rsidRDefault="004E24C7" w:rsidP="003B311D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</w:p>
        </w:tc>
      </w:tr>
    </w:tbl>
    <w:p w:rsidR="004E24C7" w:rsidRDefault="004E24C7" w:rsidP="004E24C7">
      <w:pPr>
        <w:rPr>
          <w:szCs w:val="18"/>
        </w:rPr>
      </w:pPr>
    </w:p>
    <w:p w:rsidR="00DA4540" w:rsidRPr="003D3BD4" w:rsidRDefault="00DA4540" w:rsidP="004E24C7"/>
    <w:sectPr w:rsidR="00DA4540" w:rsidRPr="003D3BD4" w:rsidSect="005131EA">
      <w:headerReference w:type="default" r:id="rId10"/>
      <w:footerReference w:type="default" r:id="rId11"/>
      <w:pgSz w:w="12240" w:h="15840" w:code="1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BB7" w:rsidRDefault="006C0BB7">
      <w:r>
        <w:separator/>
      </w:r>
    </w:p>
  </w:endnote>
  <w:endnote w:type="continuationSeparator" w:id="0">
    <w:p w:rsidR="006C0BB7" w:rsidRDefault="006C0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 Condensed">
    <w:charset w:val="00"/>
    <w:family w:val="auto"/>
    <w:pitch w:val="variable"/>
    <w:sig w:usb0="00000003" w:usb1="00000000" w:usb2="00000000" w:usb3="00000000" w:csb0="00000001" w:csb1="00000000"/>
  </w:font>
  <w:font w:name="HelveticaNeue MediumCond">
    <w:charset w:val="00"/>
    <w:family w:val="auto"/>
    <w:pitch w:val="variable"/>
    <w:sig w:usb0="00000003" w:usb1="00000000" w:usb2="00000000" w:usb3="00000000" w:csb0="00000001" w:csb1="00000000"/>
  </w:font>
  <w:font w:name="Stone Sans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 LightCond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688" w:rsidRDefault="0067368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8043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80432"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BB7" w:rsidRDefault="006C0BB7">
      <w:r>
        <w:separator/>
      </w:r>
    </w:p>
  </w:footnote>
  <w:footnote w:type="continuationSeparator" w:id="0">
    <w:p w:rsidR="006C0BB7" w:rsidRDefault="006C0B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688" w:rsidRPr="00372A1B" w:rsidRDefault="00673688" w:rsidP="00372A1B">
    <w:pPr>
      <w:pStyle w:val="Header"/>
      <w:tabs>
        <w:tab w:val="clear" w:pos="4320"/>
        <w:tab w:val="clear" w:pos="8640"/>
        <w:tab w:val="left" w:pos="1440"/>
      </w:tabs>
      <w:rPr>
        <w:rFonts w:ascii="Verdana" w:hAnsi="Verdana"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3in;height:3in" o:bullet="t"/>
    </w:pict>
  </w:numPicBullet>
  <w:numPicBullet w:numPicBulletId="1">
    <w:pict>
      <v:shape id="_x0000_i1103" type="#_x0000_t75" style="width:3in;height:3in" o:bullet="t"/>
    </w:pict>
  </w:numPicBullet>
  <w:numPicBullet w:numPicBulletId="2">
    <w:pict>
      <v:shape id="_x0000_i1104" type="#_x0000_t75" style="width:3in;height:3in" o:bullet="t"/>
    </w:pict>
  </w:numPicBullet>
  <w:numPicBullet w:numPicBulletId="3">
    <w:pict>
      <v:shape id="_x0000_i1105" type="#_x0000_t75" style="width:3in;height:3in" o:bullet="t"/>
    </w:pict>
  </w:numPicBullet>
  <w:abstractNum w:abstractNumId="0">
    <w:nsid w:val="FFFFFF1D"/>
    <w:multiLevelType w:val="multilevel"/>
    <w:tmpl w:val="FEB289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A6B29"/>
    <w:multiLevelType w:val="hybridMultilevel"/>
    <w:tmpl w:val="9228866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7A046D"/>
    <w:multiLevelType w:val="hybridMultilevel"/>
    <w:tmpl w:val="DBB4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15EC8"/>
    <w:multiLevelType w:val="hybridMultilevel"/>
    <w:tmpl w:val="AE40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8119B5"/>
    <w:multiLevelType w:val="multilevel"/>
    <w:tmpl w:val="922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3A7903"/>
    <w:multiLevelType w:val="hybridMultilevel"/>
    <w:tmpl w:val="5D26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00150"/>
    <w:multiLevelType w:val="hybridMultilevel"/>
    <w:tmpl w:val="FEF492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53772A"/>
    <w:multiLevelType w:val="hybridMultilevel"/>
    <w:tmpl w:val="962CAF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66670C1"/>
    <w:multiLevelType w:val="multilevel"/>
    <w:tmpl w:val="DB72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E017A5"/>
    <w:multiLevelType w:val="hybridMultilevel"/>
    <w:tmpl w:val="7F3CBC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6E70E9"/>
    <w:multiLevelType w:val="hybridMultilevel"/>
    <w:tmpl w:val="C0260B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B8B6550"/>
    <w:multiLevelType w:val="hybridMultilevel"/>
    <w:tmpl w:val="B4CA1C7C"/>
    <w:lvl w:ilvl="0" w:tplc="346A39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1846A9"/>
    <w:multiLevelType w:val="hybridMultilevel"/>
    <w:tmpl w:val="1E66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3D3198"/>
    <w:multiLevelType w:val="hybridMultilevel"/>
    <w:tmpl w:val="AA6C9A74"/>
    <w:lvl w:ilvl="0" w:tplc="7094613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FA81DEC"/>
    <w:multiLevelType w:val="hybridMultilevel"/>
    <w:tmpl w:val="171CDC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BB6A32"/>
    <w:multiLevelType w:val="hybridMultilevel"/>
    <w:tmpl w:val="E22425B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45641B6"/>
    <w:multiLevelType w:val="hybridMultilevel"/>
    <w:tmpl w:val="2FDA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2975BA"/>
    <w:multiLevelType w:val="hybridMultilevel"/>
    <w:tmpl w:val="5524A23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27912"/>
    <w:multiLevelType w:val="hybridMultilevel"/>
    <w:tmpl w:val="F934FC2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A94018"/>
    <w:multiLevelType w:val="multilevel"/>
    <w:tmpl w:val="922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1BE77B9"/>
    <w:multiLevelType w:val="hybridMultilevel"/>
    <w:tmpl w:val="C7F69EA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D27EBC"/>
    <w:multiLevelType w:val="hybridMultilevel"/>
    <w:tmpl w:val="969A12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AC5614C"/>
    <w:multiLevelType w:val="hybridMultilevel"/>
    <w:tmpl w:val="CB4A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A870C1"/>
    <w:multiLevelType w:val="hybridMultilevel"/>
    <w:tmpl w:val="E61E9A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A445E30"/>
    <w:multiLevelType w:val="hybridMultilevel"/>
    <w:tmpl w:val="29D05CE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A86CE1"/>
    <w:multiLevelType w:val="hybridMultilevel"/>
    <w:tmpl w:val="26ECB164"/>
    <w:lvl w:ilvl="0" w:tplc="7094613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F921F5"/>
    <w:multiLevelType w:val="hybridMultilevel"/>
    <w:tmpl w:val="8BDC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513DA5"/>
    <w:multiLevelType w:val="hybridMultilevel"/>
    <w:tmpl w:val="55FA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A66E1F"/>
    <w:multiLevelType w:val="multilevel"/>
    <w:tmpl w:val="78E0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BE09C0"/>
    <w:multiLevelType w:val="hybridMultilevel"/>
    <w:tmpl w:val="78E08FA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73642D3"/>
    <w:multiLevelType w:val="hybridMultilevel"/>
    <w:tmpl w:val="F8347B0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9C63CD"/>
    <w:multiLevelType w:val="hybridMultilevel"/>
    <w:tmpl w:val="22463DB6"/>
    <w:lvl w:ilvl="0" w:tplc="7094613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EC67D1"/>
    <w:multiLevelType w:val="hybridMultilevel"/>
    <w:tmpl w:val="0476A3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>
    <w:nsid w:val="6C9443A5"/>
    <w:multiLevelType w:val="hybridMultilevel"/>
    <w:tmpl w:val="E0DA8EDA"/>
    <w:lvl w:ilvl="0" w:tplc="7094613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EA7A84"/>
    <w:multiLevelType w:val="hybridMultilevel"/>
    <w:tmpl w:val="DB725C2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0C503F2"/>
    <w:multiLevelType w:val="hybridMultilevel"/>
    <w:tmpl w:val="1AEE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D34C30"/>
    <w:multiLevelType w:val="hybridMultilevel"/>
    <w:tmpl w:val="D1C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21"/>
  </w:num>
  <w:num w:numId="5">
    <w:abstractNumId w:val="14"/>
  </w:num>
  <w:num w:numId="6">
    <w:abstractNumId w:val="32"/>
  </w:num>
  <w:num w:numId="7">
    <w:abstractNumId w:val="9"/>
  </w:num>
  <w:num w:numId="8">
    <w:abstractNumId w:val="1"/>
  </w:num>
  <w:num w:numId="9">
    <w:abstractNumId w:val="29"/>
  </w:num>
  <w:num w:numId="10">
    <w:abstractNumId w:val="20"/>
  </w:num>
  <w:num w:numId="11">
    <w:abstractNumId w:val="18"/>
  </w:num>
  <w:num w:numId="12">
    <w:abstractNumId w:val="19"/>
  </w:num>
  <w:num w:numId="13">
    <w:abstractNumId w:val="4"/>
  </w:num>
  <w:num w:numId="14">
    <w:abstractNumId w:val="28"/>
  </w:num>
  <w:num w:numId="15">
    <w:abstractNumId w:val="34"/>
  </w:num>
  <w:num w:numId="16">
    <w:abstractNumId w:val="8"/>
  </w:num>
  <w:num w:numId="17">
    <w:abstractNumId w:val="30"/>
  </w:num>
  <w:num w:numId="18">
    <w:abstractNumId w:val="6"/>
  </w:num>
  <w:num w:numId="19">
    <w:abstractNumId w:val="2"/>
  </w:num>
  <w:num w:numId="20">
    <w:abstractNumId w:val="13"/>
  </w:num>
  <w:num w:numId="21">
    <w:abstractNumId w:val="3"/>
  </w:num>
  <w:num w:numId="22">
    <w:abstractNumId w:val="24"/>
  </w:num>
  <w:num w:numId="23">
    <w:abstractNumId w:val="15"/>
  </w:num>
  <w:num w:numId="24">
    <w:abstractNumId w:val="31"/>
  </w:num>
  <w:num w:numId="25">
    <w:abstractNumId w:val="25"/>
  </w:num>
  <w:num w:numId="26">
    <w:abstractNumId w:val="17"/>
  </w:num>
  <w:num w:numId="27">
    <w:abstractNumId w:val="11"/>
  </w:num>
  <w:num w:numId="28">
    <w:abstractNumId w:val="0"/>
  </w:num>
  <w:num w:numId="29">
    <w:abstractNumId w:val="36"/>
  </w:num>
  <w:num w:numId="30">
    <w:abstractNumId w:val="22"/>
  </w:num>
  <w:num w:numId="31">
    <w:abstractNumId w:val="26"/>
  </w:num>
  <w:num w:numId="32">
    <w:abstractNumId w:val="12"/>
  </w:num>
  <w:num w:numId="33">
    <w:abstractNumId w:val="16"/>
  </w:num>
  <w:num w:numId="34">
    <w:abstractNumId w:val="27"/>
  </w:num>
  <w:num w:numId="35">
    <w:abstractNumId w:val="35"/>
  </w:num>
  <w:num w:numId="36">
    <w:abstractNumId w:val="5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 style="mso-position-horizontal-relative:char;mso-position-vertical-relative:line" fillcolor="white" strokecolor="#f06">
      <v:fill color="white"/>
      <v:stroke color="#f06" weight="1.25pt"/>
      <o:colormru v:ext="edit" colors="#f0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BF"/>
    <w:rsid w:val="00000363"/>
    <w:rsid w:val="0000038D"/>
    <w:rsid w:val="000003D5"/>
    <w:rsid w:val="0000042C"/>
    <w:rsid w:val="000010DD"/>
    <w:rsid w:val="00001528"/>
    <w:rsid w:val="000017CA"/>
    <w:rsid w:val="00002FD9"/>
    <w:rsid w:val="00004968"/>
    <w:rsid w:val="00004BDB"/>
    <w:rsid w:val="00005270"/>
    <w:rsid w:val="000056FC"/>
    <w:rsid w:val="00006578"/>
    <w:rsid w:val="00006585"/>
    <w:rsid w:val="00006F85"/>
    <w:rsid w:val="00010FAB"/>
    <w:rsid w:val="00012957"/>
    <w:rsid w:val="0001492B"/>
    <w:rsid w:val="00014B37"/>
    <w:rsid w:val="00016966"/>
    <w:rsid w:val="00016FFD"/>
    <w:rsid w:val="0001797C"/>
    <w:rsid w:val="00020DF4"/>
    <w:rsid w:val="000212E2"/>
    <w:rsid w:val="00021B5D"/>
    <w:rsid w:val="00022330"/>
    <w:rsid w:val="00022688"/>
    <w:rsid w:val="00023A09"/>
    <w:rsid w:val="00024260"/>
    <w:rsid w:val="00024821"/>
    <w:rsid w:val="00024EF1"/>
    <w:rsid w:val="00025320"/>
    <w:rsid w:val="000255C1"/>
    <w:rsid w:val="000258EF"/>
    <w:rsid w:val="000266FD"/>
    <w:rsid w:val="00026ED2"/>
    <w:rsid w:val="000271DC"/>
    <w:rsid w:val="00030232"/>
    <w:rsid w:val="000307FC"/>
    <w:rsid w:val="00031271"/>
    <w:rsid w:val="00031282"/>
    <w:rsid w:val="00031E26"/>
    <w:rsid w:val="00032314"/>
    <w:rsid w:val="00033255"/>
    <w:rsid w:val="00033F48"/>
    <w:rsid w:val="00033FE4"/>
    <w:rsid w:val="000340E5"/>
    <w:rsid w:val="00034531"/>
    <w:rsid w:val="00035997"/>
    <w:rsid w:val="00036BEB"/>
    <w:rsid w:val="000404C4"/>
    <w:rsid w:val="000416AB"/>
    <w:rsid w:val="00041B4F"/>
    <w:rsid w:val="00041BCB"/>
    <w:rsid w:val="0004218C"/>
    <w:rsid w:val="00042379"/>
    <w:rsid w:val="00042BB0"/>
    <w:rsid w:val="00043CA2"/>
    <w:rsid w:val="00044153"/>
    <w:rsid w:val="00044B9F"/>
    <w:rsid w:val="000451AA"/>
    <w:rsid w:val="000461D4"/>
    <w:rsid w:val="0005017F"/>
    <w:rsid w:val="000504F2"/>
    <w:rsid w:val="00050E89"/>
    <w:rsid w:val="0005102C"/>
    <w:rsid w:val="00051F7B"/>
    <w:rsid w:val="00052523"/>
    <w:rsid w:val="0005357F"/>
    <w:rsid w:val="000546CE"/>
    <w:rsid w:val="00054D0B"/>
    <w:rsid w:val="00054DEB"/>
    <w:rsid w:val="00055C12"/>
    <w:rsid w:val="00060920"/>
    <w:rsid w:val="00062313"/>
    <w:rsid w:val="00062AFE"/>
    <w:rsid w:val="00062BC1"/>
    <w:rsid w:val="00064098"/>
    <w:rsid w:val="00065129"/>
    <w:rsid w:val="000652B2"/>
    <w:rsid w:val="000661CF"/>
    <w:rsid w:val="00067861"/>
    <w:rsid w:val="00067EFD"/>
    <w:rsid w:val="000701D2"/>
    <w:rsid w:val="00070A7F"/>
    <w:rsid w:val="00071D7B"/>
    <w:rsid w:val="00072687"/>
    <w:rsid w:val="00072C5B"/>
    <w:rsid w:val="00072DCE"/>
    <w:rsid w:val="00073264"/>
    <w:rsid w:val="00076180"/>
    <w:rsid w:val="00076372"/>
    <w:rsid w:val="000777DB"/>
    <w:rsid w:val="00081B1A"/>
    <w:rsid w:val="000828F9"/>
    <w:rsid w:val="00082FE1"/>
    <w:rsid w:val="000832CD"/>
    <w:rsid w:val="000870FC"/>
    <w:rsid w:val="000875A6"/>
    <w:rsid w:val="000877A6"/>
    <w:rsid w:val="00090CB6"/>
    <w:rsid w:val="0009378A"/>
    <w:rsid w:val="000940F4"/>
    <w:rsid w:val="00094B22"/>
    <w:rsid w:val="00094D62"/>
    <w:rsid w:val="000950E6"/>
    <w:rsid w:val="00096082"/>
    <w:rsid w:val="00096482"/>
    <w:rsid w:val="00096CDD"/>
    <w:rsid w:val="000A12B6"/>
    <w:rsid w:val="000A1CBC"/>
    <w:rsid w:val="000A2073"/>
    <w:rsid w:val="000A227F"/>
    <w:rsid w:val="000A255D"/>
    <w:rsid w:val="000A2618"/>
    <w:rsid w:val="000A299D"/>
    <w:rsid w:val="000A403F"/>
    <w:rsid w:val="000A69B0"/>
    <w:rsid w:val="000A75F8"/>
    <w:rsid w:val="000A792B"/>
    <w:rsid w:val="000B0071"/>
    <w:rsid w:val="000B074A"/>
    <w:rsid w:val="000B115F"/>
    <w:rsid w:val="000B14D1"/>
    <w:rsid w:val="000B1906"/>
    <w:rsid w:val="000B1CCC"/>
    <w:rsid w:val="000B20F7"/>
    <w:rsid w:val="000B2FE6"/>
    <w:rsid w:val="000B385D"/>
    <w:rsid w:val="000B3C5E"/>
    <w:rsid w:val="000B3CBC"/>
    <w:rsid w:val="000B4813"/>
    <w:rsid w:val="000B559E"/>
    <w:rsid w:val="000B5C84"/>
    <w:rsid w:val="000B7E51"/>
    <w:rsid w:val="000C0126"/>
    <w:rsid w:val="000C0BC5"/>
    <w:rsid w:val="000C0DF3"/>
    <w:rsid w:val="000C18AF"/>
    <w:rsid w:val="000C19E8"/>
    <w:rsid w:val="000C4269"/>
    <w:rsid w:val="000C46E2"/>
    <w:rsid w:val="000C517B"/>
    <w:rsid w:val="000C5943"/>
    <w:rsid w:val="000C6410"/>
    <w:rsid w:val="000C665E"/>
    <w:rsid w:val="000C66AF"/>
    <w:rsid w:val="000C6AB2"/>
    <w:rsid w:val="000C78D5"/>
    <w:rsid w:val="000C7CFB"/>
    <w:rsid w:val="000D0AB4"/>
    <w:rsid w:val="000D204E"/>
    <w:rsid w:val="000D2082"/>
    <w:rsid w:val="000D2723"/>
    <w:rsid w:val="000D40E1"/>
    <w:rsid w:val="000D4A5A"/>
    <w:rsid w:val="000D5775"/>
    <w:rsid w:val="000D5F61"/>
    <w:rsid w:val="000D5FC0"/>
    <w:rsid w:val="000D61BC"/>
    <w:rsid w:val="000D6D09"/>
    <w:rsid w:val="000D74DE"/>
    <w:rsid w:val="000E0495"/>
    <w:rsid w:val="000E0985"/>
    <w:rsid w:val="000E22CF"/>
    <w:rsid w:val="000E5EF3"/>
    <w:rsid w:val="000E7AD7"/>
    <w:rsid w:val="000F2708"/>
    <w:rsid w:val="000F33DD"/>
    <w:rsid w:val="000F3E09"/>
    <w:rsid w:val="000F47C6"/>
    <w:rsid w:val="000F52A9"/>
    <w:rsid w:val="000F5753"/>
    <w:rsid w:val="000F62AA"/>
    <w:rsid w:val="000F673E"/>
    <w:rsid w:val="00101079"/>
    <w:rsid w:val="001011C8"/>
    <w:rsid w:val="001020B8"/>
    <w:rsid w:val="00102DC1"/>
    <w:rsid w:val="0010387B"/>
    <w:rsid w:val="00103882"/>
    <w:rsid w:val="00105DB1"/>
    <w:rsid w:val="001074DA"/>
    <w:rsid w:val="00107AD3"/>
    <w:rsid w:val="00107BA3"/>
    <w:rsid w:val="00110B4C"/>
    <w:rsid w:val="00110CCB"/>
    <w:rsid w:val="00111902"/>
    <w:rsid w:val="00113000"/>
    <w:rsid w:val="001137A6"/>
    <w:rsid w:val="001145A1"/>
    <w:rsid w:val="0011499C"/>
    <w:rsid w:val="00120B98"/>
    <w:rsid w:val="001213A4"/>
    <w:rsid w:val="001244BD"/>
    <w:rsid w:val="00125E24"/>
    <w:rsid w:val="001266E9"/>
    <w:rsid w:val="00127461"/>
    <w:rsid w:val="00130961"/>
    <w:rsid w:val="0013103B"/>
    <w:rsid w:val="001314E9"/>
    <w:rsid w:val="001315DF"/>
    <w:rsid w:val="00131DC2"/>
    <w:rsid w:val="00131FCA"/>
    <w:rsid w:val="001326E3"/>
    <w:rsid w:val="00134795"/>
    <w:rsid w:val="00134A77"/>
    <w:rsid w:val="00134F55"/>
    <w:rsid w:val="00136526"/>
    <w:rsid w:val="001369B3"/>
    <w:rsid w:val="001408EC"/>
    <w:rsid w:val="00142431"/>
    <w:rsid w:val="00142A09"/>
    <w:rsid w:val="00143BC3"/>
    <w:rsid w:val="001450EC"/>
    <w:rsid w:val="001461EE"/>
    <w:rsid w:val="00146403"/>
    <w:rsid w:val="00146431"/>
    <w:rsid w:val="00150AB3"/>
    <w:rsid w:val="00152319"/>
    <w:rsid w:val="001543FF"/>
    <w:rsid w:val="0015481C"/>
    <w:rsid w:val="00154FCF"/>
    <w:rsid w:val="001551A4"/>
    <w:rsid w:val="00156436"/>
    <w:rsid w:val="00156DE6"/>
    <w:rsid w:val="0015736F"/>
    <w:rsid w:val="00157B9F"/>
    <w:rsid w:val="00157ECC"/>
    <w:rsid w:val="0016168C"/>
    <w:rsid w:val="00162737"/>
    <w:rsid w:val="00162F11"/>
    <w:rsid w:val="00164C1E"/>
    <w:rsid w:val="00165E93"/>
    <w:rsid w:val="00165F59"/>
    <w:rsid w:val="00165F66"/>
    <w:rsid w:val="001664BD"/>
    <w:rsid w:val="00166FBE"/>
    <w:rsid w:val="00167183"/>
    <w:rsid w:val="00170455"/>
    <w:rsid w:val="00170864"/>
    <w:rsid w:val="00173FB9"/>
    <w:rsid w:val="00174042"/>
    <w:rsid w:val="00174362"/>
    <w:rsid w:val="001748D4"/>
    <w:rsid w:val="00175373"/>
    <w:rsid w:val="001761A3"/>
    <w:rsid w:val="00176770"/>
    <w:rsid w:val="00176797"/>
    <w:rsid w:val="00176EC8"/>
    <w:rsid w:val="00177A4B"/>
    <w:rsid w:val="00181BBB"/>
    <w:rsid w:val="0018561E"/>
    <w:rsid w:val="00185AAB"/>
    <w:rsid w:val="0018630B"/>
    <w:rsid w:val="001865FA"/>
    <w:rsid w:val="001872A9"/>
    <w:rsid w:val="001904D3"/>
    <w:rsid w:val="00193C65"/>
    <w:rsid w:val="00193E2D"/>
    <w:rsid w:val="00194DB8"/>
    <w:rsid w:val="0019515E"/>
    <w:rsid w:val="0019517C"/>
    <w:rsid w:val="00195518"/>
    <w:rsid w:val="0019732B"/>
    <w:rsid w:val="001A089D"/>
    <w:rsid w:val="001A0BD3"/>
    <w:rsid w:val="001A4ECD"/>
    <w:rsid w:val="001A5E28"/>
    <w:rsid w:val="001A5F42"/>
    <w:rsid w:val="001A6074"/>
    <w:rsid w:val="001A646F"/>
    <w:rsid w:val="001A7DD8"/>
    <w:rsid w:val="001B040C"/>
    <w:rsid w:val="001B0ACF"/>
    <w:rsid w:val="001B1565"/>
    <w:rsid w:val="001B2D0F"/>
    <w:rsid w:val="001B4A81"/>
    <w:rsid w:val="001B4C48"/>
    <w:rsid w:val="001B6E1B"/>
    <w:rsid w:val="001B762A"/>
    <w:rsid w:val="001C0976"/>
    <w:rsid w:val="001C2461"/>
    <w:rsid w:val="001C27E6"/>
    <w:rsid w:val="001C326B"/>
    <w:rsid w:val="001C3539"/>
    <w:rsid w:val="001C3695"/>
    <w:rsid w:val="001C3D8B"/>
    <w:rsid w:val="001C4589"/>
    <w:rsid w:val="001C45EE"/>
    <w:rsid w:val="001C5059"/>
    <w:rsid w:val="001C58A9"/>
    <w:rsid w:val="001C5F74"/>
    <w:rsid w:val="001C6706"/>
    <w:rsid w:val="001C673C"/>
    <w:rsid w:val="001D0418"/>
    <w:rsid w:val="001D0B7C"/>
    <w:rsid w:val="001D1524"/>
    <w:rsid w:val="001D44E4"/>
    <w:rsid w:val="001D5F91"/>
    <w:rsid w:val="001D7882"/>
    <w:rsid w:val="001D7FEA"/>
    <w:rsid w:val="001E0F35"/>
    <w:rsid w:val="001E1637"/>
    <w:rsid w:val="001E247F"/>
    <w:rsid w:val="001E5BDC"/>
    <w:rsid w:val="001E5C38"/>
    <w:rsid w:val="001E5F70"/>
    <w:rsid w:val="001E6721"/>
    <w:rsid w:val="001E6BE4"/>
    <w:rsid w:val="001F06F4"/>
    <w:rsid w:val="001F232D"/>
    <w:rsid w:val="001F27B4"/>
    <w:rsid w:val="001F2B0B"/>
    <w:rsid w:val="001F3A06"/>
    <w:rsid w:val="001F3F3A"/>
    <w:rsid w:val="001F5045"/>
    <w:rsid w:val="001F513A"/>
    <w:rsid w:val="001F6136"/>
    <w:rsid w:val="001F649F"/>
    <w:rsid w:val="001F759B"/>
    <w:rsid w:val="001F7ABE"/>
    <w:rsid w:val="00200FD4"/>
    <w:rsid w:val="002012A8"/>
    <w:rsid w:val="002020DA"/>
    <w:rsid w:val="00202271"/>
    <w:rsid w:val="00202BEB"/>
    <w:rsid w:val="002034D4"/>
    <w:rsid w:val="00203675"/>
    <w:rsid w:val="002036B6"/>
    <w:rsid w:val="00203D48"/>
    <w:rsid w:val="00205559"/>
    <w:rsid w:val="00206DC0"/>
    <w:rsid w:val="00210288"/>
    <w:rsid w:val="00210557"/>
    <w:rsid w:val="00211C08"/>
    <w:rsid w:val="0021456E"/>
    <w:rsid w:val="00217548"/>
    <w:rsid w:val="002202DD"/>
    <w:rsid w:val="00220D2F"/>
    <w:rsid w:val="002214FB"/>
    <w:rsid w:val="002220AB"/>
    <w:rsid w:val="00222D22"/>
    <w:rsid w:val="00222D54"/>
    <w:rsid w:val="00224C28"/>
    <w:rsid w:val="00225F3A"/>
    <w:rsid w:val="002269D0"/>
    <w:rsid w:val="002271CC"/>
    <w:rsid w:val="00227911"/>
    <w:rsid w:val="00230F21"/>
    <w:rsid w:val="002312F1"/>
    <w:rsid w:val="00231ED2"/>
    <w:rsid w:val="00232492"/>
    <w:rsid w:val="002325B0"/>
    <w:rsid w:val="00232FFF"/>
    <w:rsid w:val="00233A06"/>
    <w:rsid w:val="00233EFD"/>
    <w:rsid w:val="0023486C"/>
    <w:rsid w:val="00235087"/>
    <w:rsid w:val="002350E8"/>
    <w:rsid w:val="002352A1"/>
    <w:rsid w:val="002363F3"/>
    <w:rsid w:val="002365BD"/>
    <w:rsid w:val="00236EC4"/>
    <w:rsid w:val="00240C55"/>
    <w:rsid w:val="00242D1E"/>
    <w:rsid w:val="00242D7E"/>
    <w:rsid w:val="0024407B"/>
    <w:rsid w:val="0024476F"/>
    <w:rsid w:val="00244A9D"/>
    <w:rsid w:val="00245632"/>
    <w:rsid w:val="002504B9"/>
    <w:rsid w:val="002532DD"/>
    <w:rsid w:val="00256E56"/>
    <w:rsid w:val="002574F1"/>
    <w:rsid w:val="002577FF"/>
    <w:rsid w:val="00257838"/>
    <w:rsid w:val="00260920"/>
    <w:rsid w:val="002612CF"/>
    <w:rsid w:val="00261E78"/>
    <w:rsid w:val="00262F66"/>
    <w:rsid w:val="00263E2F"/>
    <w:rsid w:val="002644DF"/>
    <w:rsid w:val="00266735"/>
    <w:rsid w:val="00266A6D"/>
    <w:rsid w:val="00267E82"/>
    <w:rsid w:val="00270661"/>
    <w:rsid w:val="002709B7"/>
    <w:rsid w:val="002729D0"/>
    <w:rsid w:val="00272DE4"/>
    <w:rsid w:val="002753EB"/>
    <w:rsid w:val="00275F1D"/>
    <w:rsid w:val="00276D03"/>
    <w:rsid w:val="002774E2"/>
    <w:rsid w:val="00277641"/>
    <w:rsid w:val="002804DB"/>
    <w:rsid w:val="00280590"/>
    <w:rsid w:val="00282655"/>
    <w:rsid w:val="002829BB"/>
    <w:rsid w:val="00282B62"/>
    <w:rsid w:val="002832C6"/>
    <w:rsid w:val="00283515"/>
    <w:rsid w:val="00284D63"/>
    <w:rsid w:val="0028520D"/>
    <w:rsid w:val="002853F4"/>
    <w:rsid w:val="00285729"/>
    <w:rsid w:val="00285DF6"/>
    <w:rsid w:val="002865D4"/>
    <w:rsid w:val="00290058"/>
    <w:rsid w:val="002921C7"/>
    <w:rsid w:val="002928A1"/>
    <w:rsid w:val="0029447F"/>
    <w:rsid w:val="002945BF"/>
    <w:rsid w:val="00296BC2"/>
    <w:rsid w:val="002A0ACB"/>
    <w:rsid w:val="002A4AF3"/>
    <w:rsid w:val="002A5877"/>
    <w:rsid w:val="002A5EC9"/>
    <w:rsid w:val="002A6731"/>
    <w:rsid w:val="002A7A2F"/>
    <w:rsid w:val="002B0408"/>
    <w:rsid w:val="002B0EF6"/>
    <w:rsid w:val="002B15E8"/>
    <w:rsid w:val="002B1F42"/>
    <w:rsid w:val="002B3285"/>
    <w:rsid w:val="002B4F50"/>
    <w:rsid w:val="002B5236"/>
    <w:rsid w:val="002B69D6"/>
    <w:rsid w:val="002B7BF5"/>
    <w:rsid w:val="002B7F5E"/>
    <w:rsid w:val="002C238F"/>
    <w:rsid w:val="002C23F8"/>
    <w:rsid w:val="002C4548"/>
    <w:rsid w:val="002C4C8E"/>
    <w:rsid w:val="002C549D"/>
    <w:rsid w:val="002C658D"/>
    <w:rsid w:val="002C726F"/>
    <w:rsid w:val="002C795B"/>
    <w:rsid w:val="002C7C73"/>
    <w:rsid w:val="002D05E7"/>
    <w:rsid w:val="002D1155"/>
    <w:rsid w:val="002D2AA1"/>
    <w:rsid w:val="002D3190"/>
    <w:rsid w:val="002D6D52"/>
    <w:rsid w:val="002E042C"/>
    <w:rsid w:val="002E1AFC"/>
    <w:rsid w:val="002E1E11"/>
    <w:rsid w:val="002E22DD"/>
    <w:rsid w:val="002E2DC0"/>
    <w:rsid w:val="002E3682"/>
    <w:rsid w:val="002E3967"/>
    <w:rsid w:val="002E42DA"/>
    <w:rsid w:val="002E7D8F"/>
    <w:rsid w:val="002F01BB"/>
    <w:rsid w:val="002F01FC"/>
    <w:rsid w:val="002F1418"/>
    <w:rsid w:val="002F20DC"/>
    <w:rsid w:val="002F2BD0"/>
    <w:rsid w:val="002F2D32"/>
    <w:rsid w:val="002F35CB"/>
    <w:rsid w:val="002F3830"/>
    <w:rsid w:val="002F51DA"/>
    <w:rsid w:val="002F616F"/>
    <w:rsid w:val="00301418"/>
    <w:rsid w:val="00302B7B"/>
    <w:rsid w:val="0030359A"/>
    <w:rsid w:val="00303A29"/>
    <w:rsid w:val="00303DBB"/>
    <w:rsid w:val="00304397"/>
    <w:rsid w:val="00304B65"/>
    <w:rsid w:val="00306322"/>
    <w:rsid w:val="0030647D"/>
    <w:rsid w:val="0030742E"/>
    <w:rsid w:val="003105E3"/>
    <w:rsid w:val="0031125A"/>
    <w:rsid w:val="00311BB8"/>
    <w:rsid w:val="00313162"/>
    <w:rsid w:val="0031426E"/>
    <w:rsid w:val="00314BFA"/>
    <w:rsid w:val="00314C3E"/>
    <w:rsid w:val="0031526D"/>
    <w:rsid w:val="00316B00"/>
    <w:rsid w:val="0032094C"/>
    <w:rsid w:val="00320D6C"/>
    <w:rsid w:val="00320DD9"/>
    <w:rsid w:val="003215F8"/>
    <w:rsid w:val="00322486"/>
    <w:rsid w:val="0032287E"/>
    <w:rsid w:val="00322BF6"/>
    <w:rsid w:val="003234B4"/>
    <w:rsid w:val="00323B90"/>
    <w:rsid w:val="00323D90"/>
    <w:rsid w:val="00324009"/>
    <w:rsid w:val="00324A1F"/>
    <w:rsid w:val="00325A52"/>
    <w:rsid w:val="003263DC"/>
    <w:rsid w:val="00327B22"/>
    <w:rsid w:val="0033090F"/>
    <w:rsid w:val="003309EC"/>
    <w:rsid w:val="00330DF0"/>
    <w:rsid w:val="00331CA7"/>
    <w:rsid w:val="0033262E"/>
    <w:rsid w:val="00332736"/>
    <w:rsid w:val="00332B05"/>
    <w:rsid w:val="00333826"/>
    <w:rsid w:val="00333A43"/>
    <w:rsid w:val="00333B50"/>
    <w:rsid w:val="00334A08"/>
    <w:rsid w:val="003360AC"/>
    <w:rsid w:val="0033673A"/>
    <w:rsid w:val="00337042"/>
    <w:rsid w:val="003411EE"/>
    <w:rsid w:val="0034193E"/>
    <w:rsid w:val="00342446"/>
    <w:rsid w:val="003432FD"/>
    <w:rsid w:val="00343F10"/>
    <w:rsid w:val="00344567"/>
    <w:rsid w:val="00345505"/>
    <w:rsid w:val="003459D8"/>
    <w:rsid w:val="00345DD0"/>
    <w:rsid w:val="00345F14"/>
    <w:rsid w:val="00347E78"/>
    <w:rsid w:val="003500EE"/>
    <w:rsid w:val="00350612"/>
    <w:rsid w:val="00350C38"/>
    <w:rsid w:val="00350FC7"/>
    <w:rsid w:val="00351080"/>
    <w:rsid w:val="003511AC"/>
    <w:rsid w:val="003520A3"/>
    <w:rsid w:val="003526EE"/>
    <w:rsid w:val="00353852"/>
    <w:rsid w:val="003548BE"/>
    <w:rsid w:val="00355C0E"/>
    <w:rsid w:val="00355E6B"/>
    <w:rsid w:val="0036006E"/>
    <w:rsid w:val="00361E29"/>
    <w:rsid w:val="00362C45"/>
    <w:rsid w:val="003703CC"/>
    <w:rsid w:val="00370AAE"/>
    <w:rsid w:val="003710DB"/>
    <w:rsid w:val="00371B24"/>
    <w:rsid w:val="00372426"/>
    <w:rsid w:val="0037289B"/>
    <w:rsid w:val="00372A1B"/>
    <w:rsid w:val="00372CC4"/>
    <w:rsid w:val="00374712"/>
    <w:rsid w:val="00374FF9"/>
    <w:rsid w:val="003756F4"/>
    <w:rsid w:val="003764D1"/>
    <w:rsid w:val="00376BE0"/>
    <w:rsid w:val="00376E2B"/>
    <w:rsid w:val="00377F27"/>
    <w:rsid w:val="003801DA"/>
    <w:rsid w:val="0038057D"/>
    <w:rsid w:val="0038086F"/>
    <w:rsid w:val="00381C33"/>
    <w:rsid w:val="00382FCE"/>
    <w:rsid w:val="003832DD"/>
    <w:rsid w:val="00383484"/>
    <w:rsid w:val="00384459"/>
    <w:rsid w:val="003848D2"/>
    <w:rsid w:val="00384AC6"/>
    <w:rsid w:val="00384BA4"/>
    <w:rsid w:val="0038583D"/>
    <w:rsid w:val="00385D89"/>
    <w:rsid w:val="00385E2E"/>
    <w:rsid w:val="00385F57"/>
    <w:rsid w:val="0038618D"/>
    <w:rsid w:val="00387CC3"/>
    <w:rsid w:val="0039012D"/>
    <w:rsid w:val="0039016A"/>
    <w:rsid w:val="00390741"/>
    <w:rsid w:val="00390CD7"/>
    <w:rsid w:val="00390D88"/>
    <w:rsid w:val="003910F9"/>
    <w:rsid w:val="00391616"/>
    <w:rsid w:val="003918AD"/>
    <w:rsid w:val="00391D82"/>
    <w:rsid w:val="0039215D"/>
    <w:rsid w:val="00392265"/>
    <w:rsid w:val="0039248D"/>
    <w:rsid w:val="00394CA0"/>
    <w:rsid w:val="0039584F"/>
    <w:rsid w:val="003967C9"/>
    <w:rsid w:val="00396B26"/>
    <w:rsid w:val="003977EB"/>
    <w:rsid w:val="00397B57"/>
    <w:rsid w:val="003A04E0"/>
    <w:rsid w:val="003A1058"/>
    <w:rsid w:val="003A15D2"/>
    <w:rsid w:val="003A16C1"/>
    <w:rsid w:val="003A2838"/>
    <w:rsid w:val="003A2ED3"/>
    <w:rsid w:val="003A379B"/>
    <w:rsid w:val="003A3DF3"/>
    <w:rsid w:val="003A58BA"/>
    <w:rsid w:val="003A632D"/>
    <w:rsid w:val="003A67FD"/>
    <w:rsid w:val="003A6A99"/>
    <w:rsid w:val="003A6CA0"/>
    <w:rsid w:val="003A7C38"/>
    <w:rsid w:val="003A7D64"/>
    <w:rsid w:val="003B0AFB"/>
    <w:rsid w:val="003B20CF"/>
    <w:rsid w:val="003B266E"/>
    <w:rsid w:val="003B311D"/>
    <w:rsid w:val="003B39DC"/>
    <w:rsid w:val="003B3C99"/>
    <w:rsid w:val="003B464F"/>
    <w:rsid w:val="003B60FD"/>
    <w:rsid w:val="003B694C"/>
    <w:rsid w:val="003B76EC"/>
    <w:rsid w:val="003C01BC"/>
    <w:rsid w:val="003C2286"/>
    <w:rsid w:val="003C27C2"/>
    <w:rsid w:val="003C4D5C"/>
    <w:rsid w:val="003C59E7"/>
    <w:rsid w:val="003C5CA3"/>
    <w:rsid w:val="003C6608"/>
    <w:rsid w:val="003C68A3"/>
    <w:rsid w:val="003C68E9"/>
    <w:rsid w:val="003C72F3"/>
    <w:rsid w:val="003C734A"/>
    <w:rsid w:val="003C7EB4"/>
    <w:rsid w:val="003D06C5"/>
    <w:rsid w:val="003D0CBF"/>
    <w:rsid w:val="003D1E72"/>
    <w:rsid w:val="003D22AD"/>
    <w:rsid w:val="003D25D3"/>
    <w:rsid w:val="003D2C25"/>
    <w:rsid w:val="003D31B7"/>
    <w:rsid w:val="003D3484"/>
    <w:rsid w:val="003D3BD4"/>
    <w:rsid w:val="003D4584"/>
    <w:rsid w:val="003D4BF5"/>
    <w:rsid w:val="003D4EC1"/>
    <w:rsid w:val="003D544F"/>
    <w:rsid w:val="003D63A7"/>
    <w:rsid w:val="003D7B0D"/>
    <w:rsid w:val="003D7FA7"/>
    <w:rsid w:val="003E1FC9"/>
    <w:rsid w:val="003E306B"/>
    <w:rsid w:val="003E3421"/>
    <w:rsid w:val="003E5470"/>
    <w:rsid w:val="003E58D4"/>
    <w:rsid w:val="003E5B3D"/>
    <w:rsid w:val="003E76D2"/>
    <w:rsid w:val="003F1563"/>
    <w:rsid w:val="003F1FFB"/>
    <w:rsid w:val="003F2AB0"/>
    <w:rsid w:val="003F2E6D"/>
    <w:rsid w:val="003F3A0D"/>
    <w:rsid w:val="003F621D"/>
    <w:rsid w:val="003F633A"/>
    <w:rsid w:val="003F7091"/>
    <w:rsid w:val="00400BA7"/>
    <w:rsid w:val="0040187B"/>
    <w:rsid w:val="00401E9A"/>
    <w:rsid w:val="00402BE6"/>
    <w:rsid w:val="00402D50"/>
    <w:rsid w:val="00403126"/>
    <w:rsid w:val="00403927"/>
    <w:rsid w:val="0040423D"/>
    <w:rsid w:val="0040445C"/>
    <w:rsid w:val="00404814"/>
    <w:rsid w:val="004055D5"/>
    <w:rsid w:val="00406025"/>
    <w:rsid w:val="0040619C"/>
    <w:rsid w:val="004116BF"/>
    <w:rsid w:val="00411B1B"/>
    <w:rsid w:val="00414196"/>
    <w:rsid w:val="004144C7"/>
    <w:rsid w:val="00414D4B"/>
    <w:rsid w:val="00415594"/>
    <w:rsid w:val="004161DB"/>
    <w:rsid w:val="00416DF8"/>
    <w:rsid w:val="00417FE2"/>
    <w:rsid w:val="0042026E"/>
    <w:rsid w:val="00420FB9"/>
    <w:rsid w:val="00422DFA"/>
    <w:rsid w:val="00422E31"/>
    <w:rsid w:val="0042313B"/>
    <w:rsid w:val="004251A8"/>
    <w:rsid w:val="00425670"/>
    <w:rsid w:val="00425C53"/>
    <w:rsid w:val="00430145"/>
    <w:rsid w:val="004302A0"/>
    <w:rsid w:val="004312D1"/>
    <w:rsid w:val="004324A1"/>
    <w:rsid w:val="00432CFE"/>
    <w:rsid w:val="00433DA7"/>
    <w:rsid w:val="00435AEC"/>
    <w:rsid w:val="00436A71"/>
    <w:rsid w:val="00437388"/>
    <w:rsid w:val="004405A8"/>
    <w:rsid w:val="00442543"/>
    <w:rsid w:val="00442B30"/>
    <w:rsid w:val="00444C9B"/>
    <w:rsid w:val="00445801"/>
    <w:rsid w:val="004466A5"/>
    <w:rsid w:val="00447F44"/>
    <w:rsid w:val="004504E8"/>
    <w:rsid w:val="004536F7"/>
    <w:rsid w:val="00454F54"/>
    <w:rsid w:val="00454FC6"/>
    <w:rsid w:val="00455516"/>
    <w:rsid w:val="00455567"/>
    <w:rsid w:val="004558EE"/>
    <w:rsid w:val="00456022"/>
    <w:rsid w:val="00456A46"/>
    <w:rsid w:val="00456A48"/>
    <w:rsid w:val="00456EDA"/>
    <w:rsid w:val="00462CB6"/>
    <w:rsid w:val="00463EBD"/>
    <w:rsid w:val="00465448"/>
    <w:rsid w:val="00465FD5"/>
    <w:rsid w:val="00466FAF"/>
    <w:rsid w:val="00467160"/>
    <w:rsid w:val="004677ED"/>
    <w:rsid w:val="004677FF"/>
    <w:rsid w:val="00467B5E"/>
    <w:rsid w:val="00470B34"/>
    <w:rsid w:val="004728CC"/>
    <w:rsid w:val="00472B8E"/>
    <w:rsid w:val="00473C0A"/>
    <w:rsid w:val="00475303"/>
    <w:rsid w:val="0047773B"/>
    <w:rsid w:val="004810D0"/>
    <w:rsid w:val="0048157D"/>
    <w:rsid w:val="0048231B"/>
    <w:rsid w:val="004825FB"/>
    <w:rsid w:val="00483265"/>
    <w:rsid w:val="00483E11"/>
    <w:rsid w:val="004841E2"/>
    <w:rsid w:val="0048563A"/>
    <w:rsid w:val="00485B77"/>
    <w:rsid w:val="00486FA8"/>
    <w:rsid w:val="0049006A"/>
    <w:rsid w:val="00491C40"/>
    <w:rsid w:val="00492405"/>
    <w:rsid w:val="00492A26"/>
    <w:rsid w:val="004940ED"/>
    <w:rsid w:val="00495B36"/>
    <w:rsid w:val="00495F42"/>
    <w:rsid w:val="00495F55"/>
    <w:rsid w:val="004A0105"/>
    <w:rsid w:val="004A0C50"/>
    <w:rsid w:val="004A13AB"/>
    <w:rsid w:val="004A1530"/>
    <w:rsid w:val="004A231F"/>
    <w:rsid w:val="004A5082"/>
    <w:rsid w:val="004A5F31"/>
    <w:rsid w:val="004A6C0D"/>
    <w:rsid w:val="004A6D67"/>
    <w:rsid w:val="004A745D"/>
    <w:rsid w:val="004A7798"/>
    <w:rsid w:val="004A7CF5"/>
    <w:rsid w:val="004B1205"/>
    <w:rsid w:val="004B14E9"/>
    <w:rsid w:val="004B1561"/>
    <w:rsid w:val="004B1706"/>
    <w:rsid w:val="004B1E7B"/>
    <w:rsid w:val="004B318D"/>
    <w:rsid w:val="004B344C"/>
    <w:rsid w:val="004B36DA"/>
    <w:rsid w:val="004B37BE"/>
    <w:rsid w:val="004B484A"/>
    <w:rsid w:val="004B4AD3"/>
    <w:rsid w:val="004B596D"/>
    <w:rsid w:val="004B5D1B"/>
    <w:rsid w:val="004B66AE"/>
    <w:rsid w:val="004B6958"/>
    <w:rsid w:val="004B710A"/>
    <w:rsid w:val="004B7F05"/>
    <w:rsid w:val="004C1A66"/>
    <w:rsid w:val="004C2AFA"/>
    <w:rsid w:val="004C2B00"/>
    <w:rsid w:val="004C2BAC"/>
    <w:rsid w:val="004C3DCD"/>
    <w:rsid w:val="004C4252"/>
    <w:rsid w:val="004C43D1"/>
    <w:rsid w:val="004C55C0"/>
    <w:rsid w:val="004C7426"/>
    <w:rsid w:val="004C7AF4"/>
    <w:rsid w:val="004C7BF4"/>
    <w:rsid w:val="004C7CED"/>
    <w:rsid w:val="004C7CF7"/>
    <w:rsid w:val="004C7FF3"/>
    <w:rsid w:val="004D0E3C"/>
    <w:rsid w:val="004D1F0A"/>
    <w:rsid w:val="004D3D85"/>
    <w:rsid w:val="004D5158"/>
    <w:rsid w:val="004D5192"/>
    <w:rsid w:val="004D63E8"/>
    <w:rsid w:val="004E0018"/>
    <w:rsid w:val="004E0028"/>
    <w:rsid w:val="004E06C6"/>
    <w:rsid w:val="004E198E"/>
    <w:rsid w:val="004E214F"/>
    <w:rsid w:val="004E2328"/>
    <w:rsid w:val="004E2473"/>
    <w:rsid w:val="004E24C7"/>
    <w:rsid w:val="004E3AD6"/>
    <w:rsid w:val="004F130E"/>
    <w:rsid w:val="004F2A5F"/>
    <w:rsid w:val="004F2FD4"/>
    <w:rsid w:val="004F3787"/>
    <w:rsid w:val="004F3906"/>
    <w:rsid w:val="004F3D33"/>
    <w:rsid w:val="004F41CE"/>
    <w:rsid w:val="004F5237"/>
    <w:rsid w:val="004F56E7"/>
    <w:rsid w:val="004F72B9"/>
    <w:rsid w:val="005000A2"/>
    <w:rsid w:val="005031E5"/>
    <w:rsid w:val="0050379E"/>
    <w:rsid w:val="005043D5"/>
    <w:rsid w:val="00504974"/>
    <w:rsid w:val="0050676A"/>
    <w:rsid w:val="00506DD4"/>
    <w:rsid w:val="0051056C"/>
    <w:rsid w:val="00510998"/>
    <w:rsid w:val="005109A9"/>
    <w:rsid w:val="00511138"/>
    <w:rsid w:val="00511ABA"/>
    <w:rsid w:val="00511FCF"/>
    <w:rsid w:val="00512051"/>
    <w:rsid w:val="005121E3"/>
    <w:rsid w:val="005131EA"/>
    <w:rsid w:val="005136AE"/>
    <w:rsid w:val="00514015"/>
    <w:rsid w:val="005150B0"/>
    <w:rsid w:val="0051594D"/>
    <w:rsid w:val="00515DA9"/>
    <w:rsid w:val="00516470"/>
    <w:rsid w:val="0051795E"/>
    <w:rsid w:val="00520C05"/>
    <w:rsid w:val="00521206"/>
    <w:rsid w:val="005215F8"/>
    <w:rsid w:val="00522F6E"/>
    <w:rsid w:val="0052367E"/>
    <w:rsid w:val="00523A69"/>
    <w:rsid w:val="00523C9E"/>
    <w:rsid w:val="0052618A"/>
    <w:rsid w:val="00526E8B"/>
    <w:rsid w:val="0052735C"/>
    <w:rsid w:val="005278C4"/>
    <w:rsid w:val="00530681"/>
    <w:rsid w:val="005318E8"/>
    <w:rsid w:val="005324A3"/>
    <w:rsid w:val="0053268C"/>
    <w:rsid w:val="0053413D"/>
    <w:rsid w:val="00534A1B"/>
    <w:rsid w:val="00534A44"/>
    <w:rsid w:val="00535C7D"/>
    <w:rsid w:val="00535F49"/>
    <w:rsid w:val="00536022"/>
    <w:rsid w:val="005364F2"/>
    <w:rsid w:val="00537796"/>
    <w:rsid w:val="00540178"/>
    <w:rsid w:val="00541167"/>
    <w:rsid w:val="0054158A"/>
    <w:rsid w:val="00542C87"/>
    <w:rsid w:val="005435BA"/>
    <w:rsid w:val="005446B1"/>
    <w:rsid w:val="00544F74"/>
    <w:rsid w:val="0054532C"/>
    <w:rsid w:val="005455A7"/>
    <w:rsid w:val="005459FB"/>
    <w:rsid w:val="00545A6F"/>
    <w:rsid w:val="00546852"/>
    <w:rsid w:val="00546867"/>
    <w:rsid w:val="00546B10"/>
    <w:rsid w:val="005472A0"/>
    <w:rsid w:val="005508B9"/>
    <w:rsid w:val="00550AE8"/>
    <w:rsid w:val="0055114A"/>
    <w:rsid w:val="005532BE"/>
    <w:rsid w:val="00553E55"/>
    <w:rsid w:val="0055625A"/>
    <w:rsid w:val="0055729E"/>
    <w:rsid w:val="00557CAE"/>
    <w:rsid w:val="00560072"/>
    <w:rsid w:val="005610B1"/>
    <w:rsid w:val="0056117C"/>
    <w:rsid w:val="00561F78"/>
    <w:rsid w:val="0056411E"/>
    <w:rsid w:val="005653D0"/>
    <w:rsid w:val="00570968"/>
    <w:rsid w:val="005730B4"/>
    <w:rsid w:val="0057378A"/>
    <w:rsid w:val="00574667"/>
    <w:rsid w:val="00574FF1"/>
    <w:rsid w:val="00575E5F"/>
    <w:rsid w:val="00576213"/>
    <w:rsid w:val="00580552"/>
    <w:rsid w:val="00582D8D"/>
    <w:rsid w:val="00583C51"/>
    <w:rsid w:val="00583FBD"/>
    <w:rsid w:val="005845D4"/>
    <w:rsid w:val="00584B4D"/>
    <w:rsid w:val="00586B3A"/>
    <w:rsid w:val="00586E9D"/>
    <w:rsid w:val="00586FAD"/>
    <w:rsid w:val="00587A0B"/>
    <w:rsid w:val="00587E11"/>
    <w:rsid w:val="00590414"/>
    <w:rsid w:val="00590C96"/>
    <w:rsid w:val="00591FCF"/>
    <w:rsid w:val="005924B9"/>
    <w:rsid w:val="005927CD"/>
    <w:rsid w:val="00592DEA"/>
    <w:rsid w:val="0059764F"/>
    <w:rsid w:val="005977F8"/>
    <w:rsid w:val="005978C1"/>
    <w:rsid w:val="00597AB1"/>
    <w:rsid w:val="005A005B"/>
    <w:rsid w:val="005A251C"/>
    <w:rsid w:val="005A2866"/>
    <w:rsid w:val="005A3775"/>
    <w:rsid w:val="005A4F27"/>
    <w:rsid w:val="005A655B"/>
    <w:rsid w:val="005A67B3"/>
    <w:rsid w:val="005A6DB5"/>
    <w:rsid w:val="005A78B7"/>
    <w:rsid w:val="005A7EDA"/>
    <w:rsid w:val="005B24A5"/>
    <w:rsid w:val="005B2CB2"/>
    <w:rsid w:val="005B306F"/>
    <w:rsid w:val="005B3072"/>
    <w:rsid w:val="005B3A75"/>
    <w:rsid w:val="005B4E6D"/>
    <w:rsid w:val="005B4FC7"/>
    <w:rsid w:val="005B748C"/>
    <w:rsid w:val="005B78F3"/>
    <w:rsid w:val="005B7DC1"/>
    <w:rsid w:val="005C0DD5"/>
    <w:rsid w:val="005C3182"/>
    <w:rsid w:val="005C3576"/>
    <w:rsid w:val="005C5A13"/>
    <w:rsid w:val="005C5FCE"/>
    <w:rsid w:val="005C704A"/>
    <w:rsid w:val="005C729C"/>
    <w:rsid w:val="005C7640"/>
    <w:rsid w:val="005C77B9"/>
    <w:rsid w:val="005D0491"/>
    <w:rsid w:val="005D086F"/>
    <w:rsid w:val="005D11DC"/>
    <w:rsid w:val="005D1895"/>
    <w:rsid w:val="005D1921"/>
    <w:rsid w:val="005D2E2D"/>
    <w:rsid w:val="005D2E88"/>
    <w:rsid w:val="005D37B6"/>
    <w:rsid w:val="005D4DDE"/>
    <w:rsid w:val="005D5CE8"/>
    <w:rsid w:val="005D71CC"/>
    <w:rsid w:val="005E292F"/>
    <w:rsid w:val="005E37BE"/>
    <w:rsid w:val="005E37E1"/>
    <w:rsid w:val="005E3839"/>
    <w:rsid w:val="005E55A6"/>
    <w:rsid w:val="005E56CC"/>
    <w:rsid w:val="005E57EB"/>
    <w:rsid w:val="005E64C4"/>
    <w:rsid w:val="005E64F5"/>
    <w:rsid w:val="005E671A"/>
    <w:rsid w:val="005F03AF"/>
    <w:rsid w:val="005F1AE4"/>
    <w:rsid w:val="005F3806"/>
    <w:rsid w:val="005F4E28"/>
    <w:rsid w:val="005F4E4A"/>
    <w:rsid w:val="005F7655"/>
    <w:rsid w:val="006006DA"/>
    <w:rsid w:val="006011C3"/>
    <w:rsid w:val="00601C19"/>
    <w:rsid w:val="00602B1D"/>
    <w:rsid w:val="00602C0A"/>
    <w:rsid w:val="00603E4D"/>
    <w:rsid w:val="00604808"/>
    <w:rsid w:val="00604878"/>
    <w:rsid w:val="00604D1B"/>
    <w:rsid w:val="00604E53"/>
    <w:rsid w:val="00606D67"/>
    <w:rsid w:val="00607478"/>
    <w:rsid w:val="00607766"/>
    <w:rsid w:val="006100F1"/>
    <w:rsid w:val="00610147"/>
    <w:rsid w:val="00610C43"/>
    <w:rsid w:val="0061237C"/>
    <w:rsid w:val="0061436F"/>
    <w:rsid w:val="0061576F"/>
    <w:rsid w:val="00617623"/>
    <w:rsid w:val="00617FCC"/>
    <w:rsid w:val="006202FF"/>
    <w:rsid w:val="0062201A"/>
    <w:rsid w:val="0062258C"/>
    <w:rsid w:val="00622BE9"/>
    <w:rsid w:val="00624CD0"/>
    <w:rsid w:val="00625A86"/>
    <w:rsid w:val="0062622A"/>
    <w:rsid w:val="00627FB8"/>
    <w:rsid w:val="00630F0E"/>
    <w:rsid w:val="00630F1C"/>
    <w:rsid w:val="00631C62"/>
    <w:rsid w:val="00633D5A"/>
    <w:rsid w:val="00640416"/>
    <w:rsid w:val="00641929"/>
    <w:rsid w:val="006432FA"/>
    <w:rsid w:val="00644553"/>
    <w:rsid w:val="006448D0"/>
    <w:rsid w:val="00644F82"/>
    <w:rsid w:val="00646279"/>
    <w:rsid w:val="00646D45"/>
    <w:rsid w:val="00647461"/>
    <w:rsid w:val="00650006"/>
    <w:rsid w:val="0065041F"/>
    <w:rsid w:val="00651EF4"/>
    <w:rsid w:val="00652386"/>
    <w:rsid w:val="0065254F"/>
    <w:rsid w:val="00653AC0"/>
    <w:rsid w:val="00653F0C"/>
    <w:rsid w:val="006545FA"/>
    <w:rsid w:val="0065524B"/>
    <w:rsid w:val="00655C67"/>
    <w:rsid w:val="00656431"/>
    <w:rsid w:val="0065684C"/>
    <w:rsid w:val="006571AD"/>
    <w:rsid w:val="006575FB"/>
    <w:rsid w:val="0066014C"/>
    <w:rsid w:val="00660167"/>
    <w:rsid w:val="006609DF"/>
    <w:rsid w:val="0066249B"/>
    <w:rsid w:val="00662BE4"/>
    <w:rsid w:val="00662FCC"/>
    <w:rsid w:val="006653EA"/>
    <w:rsid w:val="00665598"/>
    <w:rsid w:val="00665E5B"/>
    <w:rsid w:val="00665FC7"/>
    <w:rsid w:val="00667766"/>
    <w:rsid w:val="00667EAB"/>
    <w:rsid w:val="00670041"/>
    <w:rsid w:val="006702B2"/>
    <w:rsid w:val="006710A1"/>
    <w:rsid w:val="00672C44"/>
    <w:rsid w:val="00673688"/>
    <w:rsid w:val="00673FF4"/>
    <w:rsid w:val="006742CF"/>
    <w:rsid w:val="00676155"/>
    <w:rsid w:val="0067680F"/>
    <w:rsid w:val="006808F7"/>
    <w:rsid w:val="00680BF9"/>
    <w:rsid w:val="006823A3"/>
    <w:rsid w:val="00682DBD"/>
    <w:rsid w:val="0068329F"/>
    <w:rsid w:val="00683B05"/>
    <w:rsid w:val="006841F0"/>
    <w:rsid w:val="0068489C"/>
    <w:rsid w:val="00684BE1"/>
    <w:rsid w:val="00685019"/>
    <w:rsid w:val="0068599B"/>
    <w:rsid w:val="006870BA"/>
    <w:rsid w:val="00687907"/>
    <w:rsid w:val="006903C3"/>
    <w:rsid w:val="00690D4F"/>
    <w:rsid w:val="00695B08"/>
    <w:rsid w:val="00695F55"/>
    <w:rsid w:val="0069608B"/>
    <w:rsid w:val="00696313"/>
    <w:rsid w:val="00696651"/>
    <w:rsid w:val="00696897"/>
    <w:rsid w:val="00697208"/>
    <w:rsid w:val="006974D7"/>
    <w:rsid w:val="00697DDD"/>
    <w:rsid w:val="006A0C76"/>
    <w:rsid w:val="006A153B"/>
    <w:rsid w:val="006A2201"/>
    <w:rsid w:val="006A2AA6"/>
    <w:rsid w:val="006A5CED"/>
    <w:rsid w:val="006A5E54"/>
    <w:rsid w:val="006A5F39"/>
    <w:rsid w:val="006A7C47"/>
    <w:rsid w:val="006B0968"/>
    <w:rsid w:val="006B0ADE"/>
    <w:rsid w:val="006B1073"/>
    <w:rsid w:val="006B23B8"/>
    <w:rsid w:val="006B2619"/>
    <w:rsid w:val="006B3EC7"/>
    <w:rsid w:val="006B4BFE"/>
    <w:rsid w:val="006C0206"/>
    <w:rsid w:val="006C0A3D"/>
    <w:rsid w:val="006C0BB7"/>
    <w:rsid w:val="006C345B"/>
    <w:rsid w:val="006C40B9"/>
    <w:rsid w:val="006C45F6"/>
    <w:rsid w:val="006C4C37"/>
    <w:rsid w:val="006C629B"/>
    <w:rsid w:val="006C669B"/>
    <w:rsid w:val="006C767F"/>
    <w:rsid w:val="006C7A64"/>
    <w:rsid w:val="006C7C95"/>
    <w:rsid w:val="006D0848"/>
    <w:rsid w:val="006D0EDE"/>
    <w:rsid w:val="006D12B5"/>
    <w:rsid w:val="006D1488"/>
    <w:rsid w:val="006D2314"/>
    <w:rsid w:val="006D4588"/>
    <w:rsid w:val="006D45A0"/>
    <w:rsid w:val="006D5131"/>
    <w:rsid w:val="006E01DF"/>
    <w:rsid w:val="006E121B"/>
    <w:rsid w:val="006E1F0C"/>
    <w:rsid w:val="006E2585"/>
    <w:rsid w:val="006E2705"/>
    <w:rsid w:val="006E30F9"/>
    <w:rsid w:val="006E4998"/>
    <w:rsid w:val="006E5E91"/>
    <w:rsid w:val="006E63C9"/>
    <w:rsid w:val="006E64B8"/>
    <w:rsid w:val="006E68A4"/>
    <w:rsid w:val="006F03DC"/>
    <w:rsid w:val="006F040C"/>
    <w:rsid w:val="006F3735"/>
    <w:rsid w:val="006F3ECD"/>
    <w:rsid w:val="006F48AD"/>
    <w:rsid w:val="006F48E7"/>
    <w:rsid w:val="006F5FF7"/>
    <w:rsid w:val="006F6BB9"/>
    <w:rsid w:val="006F7C97"/>
    <w:rsid w:val="006F7EC0"/>
    <w:rsid w:val="00700520"/>
    <w:rsid w:val="00701B41"/>
    <w:rsid w:val="00701F2C"/>
    <w:rsid w:val="00702998"/>
    <w:rsid w:val="00702B43"/>
    <w:rsid w:val="00703E62"/>
    <w:rsid w:val="0070429E"/>
    <w:rsid w:val="007043EF"/>
    <w:rsid w:val="00706570"/>
    <w:rsid w:val="00706F0A"/>
    <w:rsid w:val="007103C3"/>
    <w:rsid w:val="00710A48"/>
    <w:rsid w:val="00711268"/>
    <w:rsid w:val="007113CE"/>
    <w:rsid w:val="0071142A"/>
    <w:rsid w:val="007119BD"/>
    <w:rsid w:val="007121A4"/>
    <w:rsid w:val="007126BE"/>
    <w:rsid w:val="00712A56"/>
    <w:rsid w:val="007134A2"/>
    <w:rsid w:val="00713A63"/>
    <w:rsid w:val="00713D02"/>
    <w:rsid w:val="00713EE6"/>
    <w:rsid w:val="00714882"/>
    <w:rsid w:val="00714A54"/>
    <w:rsid w:val="00714A89"/>
    <w:rsid w:val="00717CCE"/>
    <w:rsid w:val="00720CA9"/>
    <w:rsid w:val="00722696"/>
    <w:rsid w:val="00722AF6"/>
    <w:rsid w:val="00724AE5"/>
    <w:rsid w:val="00724C76"/>
    <w:rsid w:val="00726CB8"/>
    <w:rsid w:val="00727432"/>
    <w:rsid w:val="00730C4B"/>
    <w:rsid w:val="007317B5"/>
    <w:rsid w:val="007324C5"/>
    <w:rsid w:val="00732C2E"/>
    <w:rsid w:val="0073304C"/>
    <w:rsid w:val="0073372F"/>
    <w:rsid w:val="00733C35"/>
    <w:rsid w:val="007343E5"/>
    <w:rsid w:val="007344B3"/>
    <w:rsid w:val="00734B31"/>
    <w:rsid w:val="00735A2F"/>
    <w:rsid w:val="0073656D"/>
    <w:rsid w:val="00736B4C"/>
    <w:rsid w:val="0073706C"/>
    <w:rsid w:val="0073746A"/>
    <w:rsid w:val="00740029"/>
    <w:rsid w:val="0074093D"/>
    <w:rsid w:val="00741278"/>
    <w:rsid w:val="00741CE0"/>
    <w:rsid w:val="00741F03"/>
    <w:rsid w:val="00741FAF"/>
    <w:rsid w:val="00742AFD"/>
    <w:rsid w:val="00744AD4"/>
    <w:rsid w:val="00744BD2"/>
    <w:rsid w:val="00745AEB"/>
    <w:rsid w:val="007467A5"/>
    <w:rsid w:val="00752C0F"/>
    <w:rsid w:val="00753A3E"/>
    <w:rsid w:val="00753AD1"/>
    <w:rsid w:val="00753C69"/>
    <w:rsid w:val="00754074"/>
    <w:rsid w:val="00756000"/>
    <w:rsid w:val="00757025"/>
    <w:rsid w:val="007579FD"/>
    <w:rsid w:val="00762CA2"/>
    <w:rsid w:val="00762CEC"/>
    <w:rsid w:val="00762D4E"/>
    <w:rsid w:val="00763DD3"/>
    <w:rsid w:val="00763FBF"/>
    <w:rsid w:val="00764D94"/>
    <w:rsid w:val="00764F8A"/>
    <w:rsid w:val="00765557"/>
    <w:rsid w:val="007658F3"/>
    <w:rsid w:val="0076638C"/>
    <w:rsid w:val="007676E3"/>
    <w:rsid w:val="00767D07"/>
    <w:rsid w:val="00767FD9"/>
    <w:rsid w:val="0077070E"/>
    <w:rsid w:val="007710AD"/>
    <w:rsid w:val="00772EC3"/>
    <w:rsid w:val="0077301B"/>
    <w:rsid w:val="0077355D"/>
    <w:rsid w:val="00773571"/>
    <w:rsid w:val="00774234"/>
    <w:rsid w:val="00775393"/>
    <w:rsid w:val="00775BF2"/>
    <w:rsid w:val="00776B44"/>
    <w:rsid w:val="00776FF0"/>
    <w:rsid w:val="00777475"/>
    <w:rsid w:val="0078054D"/>
    <w:rsid w:val="00782301"/>
    <w:rsid w:val="00785211"/>
    <w:rsid w:val="00787390"/>
    <w:rsid w:val="007900FA"/>
    <w:rsid w:val="00790C32"/>
    <w:rsid w:val="00791040"/>
    <w:rsid w:val="00791BBF"/>
    <w:rsid w:val="00792D4E"/>
    <w:rsid w:val="00794795"/>
    <w:rsid w:val="00794804"/>
    <w:rsid w:val="00794E35"/>
    <w:rsid w:val="007961E5"/>
    <w:rsid w:val="00796335"/>
    <w:rsid w:val="00796362"/>
    <w:rsid w:val="00796B67"/>
    <w:rsid w:val="00797307"/>
    <w:rsid w:val="007A0103"/>
    <w:rsid w:val="007A2172"/>
    <w:rsid w:val="007A2652"/>
    <w:rsid w:val="007A3761"/>
    <w:rsid w:val="007A5474"/>
    <w:rsid w:val="007A6287"/>
    <w:rsid w:val="007A6AAA"/>
    <w:rsid w:val="007B043E"/>
    <w:rsid w:val="007B0BFD"/>
    <w:rsid w:val="007B12F8"/>
    <w:rsid w:val="007B1505"/>
    <w:rsid w:val="007B1F83"/>
    <w:rsid w:val="007B2522"/>
    <w:rsid w:val="007B3A33"/>
    <w:rsid w:val="007B3CAC"/>
    <w:rsid w:val="007B3D02"/>
    <w:rsid w:val="007B3E20"/>
    <w:rsid w:val="007B53D3"/>
    <w:rsid w:val="007B5465"/>
    <w:rsid w:val="007B78EA"/>
    <w:rsid w:val="007C0ACA"/>
    <w:rsid w:val="007C3253"/>
    <w:rsid w:val="007C4A86"/>
    <w:rsid w:val="007C5684"/>
    <w:rsid w:val="007C5D14"/>
    <w:rsid w:val="007C6240"/>
    <w:rsid w:val="007C7662"/>
    <w:rsid w:val="007D0D2D"/>
    <w:rsid w:val="007D2A5A"/>
    <w:rsid w:val="007D3C17"/>
    <w:rsid w:val="007D3E1A"/>
    <w:rsid w:val="007D4A17"/>
    <w:rsid w:val="007D7862"/>
    <w:rsid w:val="007E032A"/>
    <w:rsid w:val="007E2076"/>
    <w:rsid w:val="007E2FA6"/>
    <w:rsid w:val="007E3F8B"/>
    <w:rsid w:val="007E4E97"/>
    <w:rsid w:val="007E63E0"/>
    <w:rsid w:val="007E75CE"/>
    <w:rsid w:val="007F12FF"/>
    <w:rsid w:val="007F18D7"/>
    <w:rsid w:val="007F1B74"/>
    <w:rsid w:val="007F2C0E"/>
    <w:rsid w:val="007F4774"/>
    <w:rsid w:val="007F5270"/>
    <w:rsid w:val="007F5742"/>
    <w:rsid w:val="00801030"/>
    <w:rsid w:val="008040F7"/>
    <w:rsid w:val="00804372"/>
    <w:rsid w:val="008043E7"/>
    <w:rsid w:val="00805709"/>
    <w:rsid w:val="00805ADE"/>
    <w:rsid w:val="00806029"/>
    <w:rsid w:val="008068BE"/>
    <w:rsid w:val="008069D4"/>
    <w:rsid w:val="00810132"/>
    <w:rsid w:val="00810AF9"/>
    <w:rsid w:val="00810B7B"/>
    <w:rsid w:val="008125C6"/>
    <w:rsid w:val="00812BED"/>
    <w:rsid w:val="00813B78"/>
    <w:rsid w:val="00813C07"/>
    <w:rsid w:val="008145CC"/>
    <w:rsid w:val="008158F5"/>
    <w:rsid w:val="00815ADA"/>
    <w:rsid w:val="00816CE8"/>
    <w:rsid w:val="008174F6"/>
    <w:rsid w:val="008177DC"/>
    <w:rsid w:val="00817B1F"/>
    <w:rsid w:val="00820480"/>
    <w:rsid w:val="0082061C"/>
    <w:rsid w:val="00821A92"/>
    <w:rsid w:val="00821ADB"/>
    <w:rsid w:val="00822581"/>
    <w:rsid w:val="00822C19"/>
    <w:rsid w:val="008235E2"/>
    <w:rsid w:val="008239E3"/>
    <w:rsid w:val="0082492A"/>
    <w:rsid w:val="00826124"/>
    <w:rsid w:val="00826E2A"/>
    <w:rsid w:val="00830216"/>
    <w:rsid w:val="008304D2"/>
    <w:rsid w:val="00832DB7"/>
    <w:rsid w:val="008335BD"/>
    <w:rsid w:val="00834149"/>
    <w:rsid w:val="00835015"/>
    <w:rsid w:val="00835BBD"/>
    <w:rsid w:val="008366C6"/>
    <w:rsid w:val="00844C45"/>
    <w:rsid w:val="00844EDC"/>
    <w:rsid w:val="00844F58"/>
    <w:rsid w:val="00845702"/>
    <w:rsid w:val="008461BE"/>
    <w:rsid w:val="00846D24"/>
    <w:rsid w:val="00846E23"/>
    <w:rsid w:val="008500B4"/>
    <w:rsid w:val="00850575"/>
    <w:rsid w:val="0085560B"/>
    <w:rsid w:val="00855EED"/>
    <w:rsid w:val="0085700E"/>
    <w:rsid w:val="00857CFD"/>
    <w:rsid w:val="00860620"/>
    <w:rsid w:val="0086281B"/>
    <w:rsid w:val="008633CD"/>
    <w:rsid w:val="00863688"/>
    <w:rsid w:val="00864701"/>
    <w:rsid w:val="00865947"/>
    <w:rsid w:val="00866924"/>
    <w:rsid w:val="00866F44"/>
    <w:rsid w:val="008672FC"/>
    <w:rsid w:val="00867700"/>
    <w:rsid w:val="00867CEF"/>
    <w:rsid w:val="008706B9"/>
    <w:rsid w:val="008709C5"/>
    <w:rsid w:val="00870A0C"/>
    <w:rsid w:val="00871347"/>
    <w:rsid w:val="008713DA"/>
    <w:rsid w:val="00874E21"/>
    <w:rsid w:val="0087630F"/>
    <w:rsid w:val="00876EA0"/>
    <w:rsid w:val="008776C2"/>
    <w:rsid w:val="0088223A"/>
    <w:rsid w:val="00882B20"/>
    <w:rsid w:val="00883239"/>
    <w:rsid w:val="0088484E"/>
    <w:rsid w:val="00885C3C"/>
    <w:rsid w:val="00885CE0"/>
    <w:rsid w:val="00887830"/>
    <w:rsid w:val="008905DA"/>
    <w:rsid w:val="00890A34"/>
    <w:rsid w:val="008913F0"/>
    <w:rsid w:val="00892B54"/>
    <w:rsid w:val="008938B7"/>
    <w:rsid w:val="00893C50"/>
    <w:rsid w:val="008949C3"/>
    <w:rsid w:val="00894FF2"/>
    <w:rsid w:val="00895E3D"/>
    <w:rsid w:val="00896538"/>
    <w:rsid w:val="008973C8"/>
    <w:rsid w:val="008A05C0"/>
    <w:rsid w:val="008A127E"/>
    <w:rsid w:val="008A16CC"/>
    <w:rsid w:val="008A17C2"/>
    <w:rsid w:val="008A1EF0"/>
    <w:rsid w:val="008A2A13"/>
    <w:rsid w:val="008A305D"/>
    <w:rsid w:val="008A367E"/>
    <w:rsid w:val="008A3C72"/>
    <w:rsid w:val="008A3F99"/>
    <w:rsid w:val="008A68D1"/>
    <w:rsid w:val="008A6DF5"/>
    <w:rsid w:val="008A6EC8"/>
    <w:rsid w:val="008B3DE3"/>
    <w:rsid w:val="008B3DFB"/>
    <w:rsid w:val="008B4158"/>
    <w:rsid w:val="008B41AA"/>
    <w:rsid w:val="008B5611"/>
    <w:rsid w:val="008B65BC"/>
    <w:rsid w:val="008C0445"/>
    <w:rsid w:val="008C0B02"/>
    <w:rsid w:val="008C1849"/>
    <w:rsid w:val="008C3591"/>
    <w:rsid w:val="008C3DE5"/>
    <w:rsid w:val="008C472E"/>
    <w:rsid w:val="008C509F"/>
    <w:rsid w:val="008C51C3"/>
    <w:rsid w:val="008C6A93"/>
    <w:rsid w:val="008C6EFC"/>
    <w:rsid w:val="008D1C01"/>
    <w:rsid w:val="008D3869"/>
    <w:rsid w:val="008D4246"/>
    <w:rsid w:val="008D424F"/>
    <w:rsid w:val="008D480D"/>
    <w:rsid w:val="008D5EA4"/>
    <w:rsid w:val="008D6E29"/>
    <w:rsid w:val="008D7139"/>
    <w:rsid w:val="008D745A"/>
    <w:rsid w:val="008E0667"/>
    <w:rsid w:val="008E0C8C"/>
    <w:rsid w:val="008E11C4"/>
    <w:rsid w:val="008E2DCE"/>
    <w:rsid w:val="008E2F36"/>
    <w:rsid w:val="008E3222"/>
    <w:rsid w:val="008E3285"/>
    <w:rsid w:val="008E43FC"/>
    <w:rsid w:val="008E64D8"/>
    <w:rsid w:val="008E7B4D"/>
    <w:rsid w:val="008F1310"/>
    <w:rsid w:val="008F1785"/>
    <w:rsid w:val="008F17A6"/>
    <w:rsid w:val="008F1B06"/>
    <w:rsid w:val="008F2207"/>
    <w:rsid w:val="008F2B73"/>
    <w:rsid w:val="008F4088"/>
    <w:rsid w:val="008F4F0E"/>
    <w:rsid w:val="008F6762"/>
    <w:rsid w:val="008F68CA"/>
    <w:rsid w:val="008F6D8E"/>
    <w:rsid w:val="008F7ABE"/>
    <w:rsid w:val="00900F9D"/>
    <w:rsid w:val="009017E3"/>
    <w:rsid w:val="00901D2B"/>
    <w:rsid w:val="00902601"/>
    <w:rsid w:val="00903247"/>
    <w:rsid w:val="00903767"/>
    <w:rsid w:val="009038EF"/>
    <w:rsid w:val="00904E5A"/>
    <w:rsid w:val="00906A74"/>
    <w:rsid w:val="0090774E"/>
    <w:rsid w:val="00907829"/>
    <w:rsid w:val="0091036C"/>
    <w:rsid w:val="00911CE7"/>
    <w:rsid w:val="0091244C"/>
    <w:rsid w:val="00912ACE"/>
    <w:rsid w:val="00914711"/>
    <w:rsid w:val="00915904"/>
    <w:rsid w:val="00915CD1"/>
    <w:rsid w:val="00917241"/>
    <w:rsid w:val="00917EB1"/>
    <w:rsid w:val="009205C1"/>
    <w:rsid w:val="00921807"/>
    <w:rsid w:val="00922030"/>
    <w:rsid w:val="009226B9"/>
    <w:rsid w:val="0092273A"/>
    <w:rsid w:val="0092275F"/>
    <w:rsid w:val="00923766"/>
    <w:rsid w:val="0092495C"/>
    <w:rsid w:val="0092582D"/>
    <w:rsid w:val="00927398"/>
    <w:rsid w:val="00930DBF"/>
    <w:rsid w:val="0093192F"/>
    <w:rsid w:val="00931CF0"/>
    <w:rsid w:val="00932762"/>
    <w:rsid w:val="009330B3"/>
    <w:rsid w:val="00933140"/>
    <w:rsid w:val="0093369A"/>
    <w:rsid w:val="00933D9D"/>
    <w:rsid w:val="00933F88"/>
    <w:rsid w:val="0093641B"/>
    <w:rsid w:val="00937016"/>
    <w:rsid w:val="009375AA"/>
    <w:rsid w:val="0094040C"/>
    <w:rsid w:val="00940804"/>
    <w:rsid w:val="00940B65"/>
    <w:rsid w:val="0094245C"/>
    <w:rsid w:val="00942947"/>
    <w:rsid w:val="009433B2"/>
    <w:rsid w:val="009446F7"/>
    <w:rsid w:val="00945690"/>
    <w:rsid w:val="00946C01"/>
    <w:rsid w:val="00947662"/>
    <w:rsid w:val="00947757"/>
    <w:rsid w:val="00947D7F"/>
    <w:rsid w:val="0095057E"/>
    <w:rsid w:val="0095111F"/>
    <w:rsid w:val="00951845"/>
    <w:rsid w:val="0095203E"/>
    <w:rsid w:val="00953A06"/>
    <w:rsid w:val="00953C36"/>
    <w:rsid w:val="0095422F"/>
    <w:rsid w:val="0095450A"/>
    <w:rsid w:val="00954F23"/>
    <w:rsid w:val="00956786"/>
    <w:rsid w:val="009568AF"/>
    <w:rsid w:val="009603C0"/>
    <w:rsid w:val="00960640"/>
    <w:rsid w:val="00960EB8"/>
    <w:rsid w:val="009611C7"/>
    <w:rsid w:val="00962B84"/>
    <w:rsid w:val="00963AB8"/>
    <w:rsid w:val="00963B5E"/>
    <w:rsid w:val="00963CD1"/>
    <w:rsid w:val="00964BBE"/>
    <w:rsid w:val="00965989"/>
    <w:rsid w:val="00966724"/>
    <w:rsid w:val="00967BF4"/>
    <w:rsid w:val="009724C4"/>
    <w:rsid w:val="00972773"/>
    <w:rsid w:val="0097285B"/>
    <w:rsid w:val="009737AF"/>
    <w:rsid w:val="00974222"/>
    <w:rsid w:val="0097564D"/>
    <w:rsid w:val="00975DA9"/>
    <w:rsid w:val="00976862"/>
    <w:rsid w:val="0098021D"/>
    <w:rsid w:val="0098050F"/>
    <w:rsid w:val="0098179F"/>
    <w:rsid w:val="0098212D"/>
    <w:rsid w:val="0098250A"/>
    <w:rsid w:val="009833D8"/>
    <w:rsid w:val="0098436D"/>
    <w:rsid w:val="00984636"/>
    <w:rsid w:val="00987C25"/>
    <w:rsid w:val="0099020E"/>
    <w:rsid w:val="00990536"/>
    <w:rsid w:val="0099088C"/>
    <w:rsid w:val="00992B22"/>
    <w:rsid w:val="00995DB5"/>
    <w:rsid w:val="0099634C"/>
    <w:rsid w:val="00996A9D"/>
    <w:rsid w:val="00996E35"/>
    <w:rsid w:val="009A0DFF"/>
    <w:rsid w:val="009A0E31"/>
    <w:rsid w:val="009A11BD"/>
    <w:rsid w:val="009A13EC"/>
    <w:rsid w:val="009A1598"/>
    <w:rsid w:val="009A20DC"/>
    <w:rsid w:val="009A2B96"/>
    <w:rsid w:val="009A2D97"/>
    <w:rsid w:val="009A2EB7"/>
    <w:rsid w:val="009A3635"/>
    <w:rsid w:val="009A39D6"/>
    <w:rsid w:val="009A4A66"/>
    <w:rsid w:val="009A4EA6"/>
    <w:rsid w:val="009A627A"/>
    <w:rsid w:val="009A6871"/>
    <w:rsid w:val="009A6BCF"/>
    <w:rsid w:val="009A6F24"/>
    <w:rsid w:val="009A7568"/>
    <w:rsid w:val="009A79F0"/>
    <w:rsid w:val="009A7F58"/>
    <w:rsid w:val="009B09E8"/>
    <w:rsid w:val="009B1366"/>
    <w:rsid w:val="009B393B"/>
    <w:rsid w:val="009B43E4"/>
    <w:rsid w:val="009B4D47"/>
    <w:rsid w:val="009B4F8E"/>
    <w:rsid w:val="009B54B9"/>
    <w:rsid w:val="009B696B"/>
    <w:rsid w:val="009B7353"/>
    <w:rsid w:val="009C0627"/>
    <w:rsid w:val="009C088C"/>
    <w:rsid w:val="009C2C92"/>
    <w:rsid w:val="009C33C4"/>
    <w:rsid w:val="009C4D70"/>
    <w:rsid w:val="009C528C"/>
    <w:rsid w:val="009C54DE"/>
    <w:rsid w:val="009C6EAA"/>
    <w:rsid w:val="009C7185"/>
    <w:rsid w:val="009C7352"/>
    <w:rsid w:val="009C7CD6"/>
    <w:rsid w:val="009D022C"/>
    <w:rsid w:val="009D1008"/>
    <w:rsid w:val="009D1BD2"/>
    <w:rsid w:val="009D1E14"/>
    <w:rsid w:val="009D6F34"/>
    <w:rsid w:val="009D7000"/>
    <w:rsid w:val="009E1106"/>
    <w:rsid w:val="009E308F"/>
    <w:rsid w:val="009E73EE"/>
    <w:rsid w:val="009F038D"/>
    <w:rsid w:val="009F08C9"/>
    <w:rsid w:val="009F0999"/>
    <w:rsid w:val="009F0D81"/>
    <w:rsid w:val="009F1456"/>
    <w:rsid w:val="009F2134"/>
    <w:rsid w:val="009F2C07"/>
    <w:rsid w:val="009F40E9"/>
    <w:rsid w:val="009F428F"/>
    <w:rsid w:val="009F4C16"/>
    <w:rsid w:val="009F6204"/>
    <w:rsid w:val="009F6ED1"/>
    <w:rsid w:val="00A00E00"/>
    <w:rsid w:val="00A01F4E"/>
    <w:rsid w:val="00A025CA"/>
    <w:rsid w:val="00A03E69"/>
    <w:rsid w:val="00A03EE9"/>
    <w:rsid w:val="00A047A1"/>
    <w:rsid w:val="00A04BE8"/>
    <w:rsid w:val="00A059FF"/>
    <w:rsid w:val="00A05E2D"/>
    <w:rsid w:val="00A07048"/>
    <w:rsid w:val="00A074FC"/>
    <w:rsid w:val="00A0791F"/>
    <w:rsid w:val="00A11E4B"/>
    <w:rsid w:val="00A11F6E"/>
    <w:rsid w:val="00A1235D"/>
    <w:rsid w:val="00A14EA1"/>
    <w:rsid w:val="00A15719"/>
    <w:rsid w:val="00A160D7"/>
    <w:rsid w:val="00A161C1"/>
    <w:rsid w:val="00A173E2"/>
    <w:rsid w:val="00A17510"/>
    <w:rsid w:val="00A17A1E"/>
    <w:rsid w:val="00A17E78"/>
    <w:rsid w:val="00A21366"/>
    <w:rsid w:val="00A21619"/>
    <w:rsid w:val="00A22B05"/>
    <w:rsid w:val="00A23019"/>
    <w:rsid w:val="00A238BE"/>
    <w:rsid w:val="00A23DDF"/>
    <w:rsid w:val="00A24013"/>
    <w:rsid w:val="00A26031"/>
    <w:rsid w:val="00A26184"/>
    <w:rsid w:val="00A26B2C"/>
    <w:rsid w:val="00A26F58"/>
    <w:rsid w:val="00A2793E"/>
    <w:rsid w:val="00A325FA"/>
    <w:rsid w:val="00A335A2"/>
    <w:rsid w:val="00A360D5"/>
    <w:rsid w:val="00A364C1"/>
    <w:rsid w:val="00A40066"/>
    <w:rsid w:val="00A41CEF"/>
    <w:rsid w:val="00A423EE"/>
    <w:rsid w:val="00A429AF"/>
    <w:rsid w:val="00A4304D"/>
    <w:rsid w:val="00A446A3"/>
    <w:rsid w:val="00A44980"/>
    <w:rsid w:val="00A479E5"/>
    <w:rsid w:val="00A47C60"/>
    <w:rsid w:val="00A51260"/>
    <w:rsid w:val="00A52DA1"/>
    <w:rsid w:val="00A56170"/>
    <w:rsid w:val="00A569F1"/>
    <w:rsid w:val="00A615E3"/>
    <w:rsid w:val="00A61E20"/>
    <w:rsid w:val="00A62C27"/>
    <w:rsid w:val="00A63CEC"/>
    <w:rsid w:val="00A63D51"/>
    <w:rsid w:val="00A66397"/>
    <w:rsid w:val="00A663FA"/>
    <w:rsid w:val="00A6698C"/>
    <w:rsid w:val="00A66FBF"/>
    <w:rsid w:val="00A708EF"/>
    <w:rsid w:val="00A71558"/>
    <w:rsid w:val="00A7202D"/>
    <w:rsid w:val="00A73496"/>
    <w:rsid w:val="00A73E40"/>
    <w:rsid w:val="00A7410D"/>
    <w:rsid w:val="00A7452A"/>
    <w:rsid w:val="00A77853"/>
    <w:rsid w:val="00A807D3"/>
    <w:rsid w:val="00A819C5"/>
    <w:rsid w:val="00A82B51"/>
    <w:rsid w:val="00A82EBB"/>
    <w:rsid w:val="00A83876"/>
    <w:rsid w:val="00A84019"/>
    <w:rsid w:val="00A8526D"/>
    <w:rsid w:val="00A856D7"/>
    <w:rsid w:val="00A87774"/>
    <w:rsid w:val="00A91902"/>
    <w:rsid w:val="00A91A6A"/>
    <w:rsid w:val="00A9264D"/>
    <w:rsid w:val="00A92D48"/>
    <w:rsid w:val="00A94F98"/>
    <w:rsid w:val="00A964C0"/>
    <w:rsid w:val="00A96C8B"/>
    <w:rsid w:val="00AA1103"/>
    <w:rsid w:val="00AA19E0"/>
    <w:rsid w:val="00AA364A"/>
    <w:rsid w:val="00AA3FE7"/>
    <w:rsid w:val="00AA44C9"/>
    <w:rsid w:val="00AA5009"/>
    <w:rsid w:val="00AA5BEB"/>
    <w:rsid w:val="00AA662C"/>
    <w:rsid w:val="00AA6B39"/>
    <w:rsid w:val="00AA7AEC"/>
    <w:rsid w:val="00AB140D"/>
    <w:rsid w:val="00AB1700"/>
    <w:rsid w:val="00AB3CB1"/>
    <w:rsid w:val="00AB40AD"/>
    <w:rsid w:val="00AB42A9"/>
    <w:rsid w:val="00AB4935"/>
    <w:rsid w:val="00AB4F6B"/>
    <w:rsid w:val="00AB5A98"/>
    <w:rsid w:val="00AB5C3A"/>
    <w:rsid w:val="00AB61B0"/>
    <w:rsid w:val="00AB74DA"/>
    <w:rsid w:val="00AC0A5B"/>
    <w:rsid w:val="00AC0F37"/>
    <w:rsid w:val="00AC169B"/>
    <w:rsid w:val="00AC2246"/>
    <w:rsid w:val="00AC2902"/>
    <w:rsid w:val="00AC313A"/>
    <w:rsid w:val="00AC3634"/>
    <w:rsid w:val="00AC4D25"/>
    <w:rsid w:val="00AC5D8E"/>
    <w:rsid w:val="00AC64C9"/>
    <w:rsid w:val="00AC6534"/>
    <w:rsid w:val="00AC6A30"/>
    <w:rsid w:val="00AC7A63"/>
    <w:rsid w:val="00AD0B27"/>
    <w:rsid w:val="00AD1295"/>
    <w:rsid w:val="00AD2A5F"/>
    <w:rsid w:val="00AD338C"/>
    <w:rsid w:val="00AD66F5"/>
    <w:rsid w:val="00AE0E6D"/>
    <w:rsid w:val="00AE0E70"/>
    <w:rsid w:val="00AE1358"/>
    <w:rsid w:val="00AE24B6"/>
    <w:rsid w:val="00AE2F21"/>
    <w:rsid w:val="00AE2FBD"/>
    <w:rsid w:val="00AE4EA7"/>
    <w:rsid w:val="00AE5B39"/>
    <w:rsid w:val="00AE72CC"/>
    <w:rsid w:val="00AE7383"/>
    <w:rsid w:val="00AF0FB0"/>
    <w:rsid w:val="00AF23B0"/>
    <w:rsid w:val="00AF2DE4"/>
    <w:rsid w:val="00AF366D"/>
    <w:rsid w:val="00AF49AA"/>
    <w:rsid w:val="00AF5644"/>
    <w:rsid w:val="00AF7FD0"/>
    <w:rsid w:val="00B00B48"/>
    <w:rsid w:val="00B0161E"/>
    <w:rsid w:val="00B01981"/>
    <w:rsid w:val="00B02136"/>
    <w:rsid w:val="00B03AC0"/>
    <w:rsid w:val="00B03CB1"/>
    <w:rsid w:val="00B1004D"/>
    <w:rsid w:val="00B10767"/>
    <w:rsid w:val="00B117FF"/>
    <w:rsid w:val="00B11CD2"/>
    <w:rsid w:val="00B11D7C"/>
    <w:rsid w:val="00B12E68"/>
    <w:rsid w:val="00B1318D"/>
    <w:rsid w:val="00B13E47"/>
    <w:rsid w:val="00B14CA2"/>
    <w:rsid w:val="00B14FCB"/>
    <w:rsid w:val="00B155B9"/>
    <w:rsid w:val="00B16355"/>
    <w:rsid w:val="00B170FE"/>
    <w:rsid w:val="00B203CC"/>
    <w:rsid w:val="00B20901"/>
    <w:rsid w:val="00B213CD"/>
    <w:rsid w:val="00B21E17"/>
    <w:rsid w:val="00B21ED7"/>
    <w:rsid w:val="00B233BA"/>
    <w:rsid w:val="00B24AD3"/>
    <w:rsid w:val="00B24FA9"/>
    <w:rsid w:val="00B25069"/>
    <w:rsid w:val="00B25497"/>
    <w:rsid w:val="00B25C31"/>
    <w:rsid w:val="00B25E98"/>
    <w:rsid w:val="00B26F80"/>
    <w:rsid w:val="00B272EF"/>
    <w:rsid w:val="00B27541"/>
    <w:rsid w:val="00B27F45"/>
    <w:rsid w:val="00B30360"/>
    <w:rsid w:val="00B30734"/>
    <w:rsid w:val="00B31FD6"/>
    <w:rsid w:val="00B33665"/>
    <w:rsid w:val="00B3473C"/>
    <w:rsid w:val="00B350B8"/>
    <w:rsid w:val="00B35579"/>
    <w:rsid w:val="00B35CE3"/>
    <w:rsid w:val="00B37973"/>
    <w:rsid w:val="00B40CCD"/>
    <w:rsid w:val="00B41151"/>
    <w:rsid w:val="00B42B26"/>
    <w:rsid w:val="00B44481"/>
    <w:rsid w:val="00B45553"/>
    <w:rsid w:val="00B45D61"/>
    <w:rsid w:val="00B45F03"/>
    <w:rsid w:val="00B4724D"/>
    <w:rsid w:val="00B520E4"/>
    <w:rsid w:val="00B5239E"/>
    <w:rsid w:val="00B53312"/>
    <w:rsid w:val="00B5458B"/>
    <w:rsid w:val="00B560DC"/>
    <w:rsid w:val="00B5660E"/>
    <w:rsid w:val="00B56702"/>
    <w:rsid w:val="00B57B95"/>
    <w:rsid w:val="00B60BE5"/>
    <w:rsid w:val="00B614E6"/>
    <w:rsid w:val="00B624AB"/>
    <w:rsid w:val="00B631BB"/>
    <w:rsid w:val="00B63643"/>
    <w:rsid w:val="00B641C5"/>
    <w:rsid w:val="00B650BF"/>
    <w:rsid w:val="00B65710"/>
    <w:rsid w:val="00B658A9"/>
    <w:rsid w:val="00B65B09"/>
    <w:rsid w:val="00B65F59"/>
    <w:rsid w:val="00B66DAE"/>
    <w:rsid w:val="00B70B89"/>
    <w:rsid w:val="00B711FB"/>
    <w:rsid w:val="00B712FA"/>
    <w:rsid w:val="00B71640"/>
    <w:rsid w:val="00B727E2"/>
    <w:rsid w:val="00B72DC7"/>
    <w:rsid w:val="00B73FD1"/>
    <w:rsid w:val="00B742DA"/>
    <w:rsid w:val="00B74307"/>
    <w:rsid w:val="00B74691"/>
    <w:rsid w:val="00B755BC"/>
    <w:rsid w:val="00B76492"/>
    <w:rsid w:val="00B76946"/>
    <w:rsid w:val="00B7728B"/>
    <w:rsid w:val="00B800A1"/>
    <w:rsid w:val="00B815FC"/>
    <w:rsid w:val="00B81950"/>
    <w:rsid w:val="00B8207A"/>
    <w:rsid w:val="00B843E6"/>
    <w:rsid w:val="00B8480A"/>
    <w:rsid w:val="00B84F07"/>
    <w:rsid w:val="00B85CB4"/>
    <w:rsid w:val="00B8614E"/>
    <w:rsid w:val="00B86172"/>
    <w:rsid w:val="00B8646A"/>
    <w:rsid w:val="00B8688F"/>
    <w:rsid w:val="00B90D9F"/>
    <w:rsid w:val="00B92019"/>
    <w:rsid w:val="00B9521C"/>
    <w:rsid w:val="00B967E0"/>
    <w:rsid w:val="00B96E20"/>
    <w:rsid w:val="00B974E3"/>
    <w:rsid w:val="00BA0C8A"/>
    <w:rsid w:val="00BA50A2"/>
    <w:rsid w:val="00BA5181"/>
    <w:rsid w:val="00BA6052"/>
    <w:rsid w:val="00BA7410"/>
    <w:rsid w:val="00BA7A59"/>
    <w:rsid w:val="00BB146A"/>
    <w:rsid w:val="00BB1682"/>
    <w:rsid w:val="00BB32C0"/>
    <w:rsid w:val="00BB3E39"/>
    <w:rsid w:val="00BB3E8D"/>
    <w:rsid w:val="00BB4641"/>
    <w:rsid w:val="00BC0DC6"/>
    <w:rsid w:val="00BC0E59"/>
    <w:rsid w:val="00BC191A"/>
    <w:rsid w:val="00BC2254"/>
    <w:rsid w:val="00BC3477"/>
    <w:rsid w:val="00BC3A0F"/>
    <w:rsid w:val="00BC3AB9"/>
    <w:rsid w:val="00BC4AD7"/>
    <w:rsid w:val="00BC5D5C"/>
    <w:rsid w:val="00BC5FB0"/>
    <w:rsid w:val="00BC648A"/>
    <w:rsid w:val="00BC6793"/>
    <w:rsid w:val="00BC6A78"/>
    <w:rsid w:val="00BC6DE9"/>
    <w:rsid w:val="00BC6E6E"/>
    <w:rsid w:val="00BC705D"/>
    <w:rsid w:val="00BC730D"/>
    <w:rsid w:val="00BD1345"/>
    <w:rsid w:val="00BD172F"/>
    <w:rsid w:val="00BD1746"/>
    <w:rsid w:val="00BD1F9E"/>
    <w:rsid w:val="00BD34B5"/>
    <w:rsid w:val="00BD4949"/>
    <w:rsid w:val="00BD4D44"/>
    <w:rsid w:val="00BD4FF5"/>
    <w:rsid w:val="00BD52C3"/>
    <w:rsid w:val="00BD564C"/>
    <w:rsid w:val="00BD6A29"/>
    <w:rsid w:val="00BD796E"/>
    <w:rsid w:val="00BE052F"/>
    <w:rsid w:val="00BE079B"/>
    <w:rsid w:val="00BE1F1B"/>
    <w:rsid w:val="00BE21B7"/>
    <w:rsid w:val="00BE2729"/>
    <w:rsid w:val="00BE4515"/>
    <w:rsid w:val="00BE5873"/>
    <w:rsid w:val="00BE656F"/>
    <w:rsid w:val="00BE7C52"/>
    <w:rsid w:val="00BE7EAE"/>
    <w:rsid w:val="00BF045B"/>
    <w:rsid w:val="00BF13C8"/>
    <w:rsid w:val="00BF1992"/>
    <w:rsid w:val="00BF1AC8"/>
    <w:rsid w:val="00BF1FCF"/>
    <w:rsid w:val="00BF223A"/>
    <w:rsid w:val="00BF3314"/>
    <w:rsid w:val="00BF3AC9"/>
    <w:rsid w:val="00BF5445"/>
    <w:rsid w:val="00BF5764"/>
    <w:rsid w:val="00BF5A8E"/>
    <w:rsid w:val="00BF7232"/>
    <w:rsid w:val="00BF76AE"/>
    <w:rsid w:val="00C0014A"/>
    <w:rsid w:val="00C0033B"/>
    <w:rsid w:val="00C00464"/>
    <w:rsid w:val="00C00EB4"/>
    <w:rsid w:val="00C012FA"/>
    <w:rsid w:val="00C022F6"/>
    <w:rsid w:val="00C03CBC"/>
    <w:rsid w:val="00C045CD"/>
    <w:rsid w:val="00C0475D"/>
    <w:rsid w:val="00C04F1D"/>
    <w:rsid w:val="00C06036"/>
    <w:rsid w:val="00C06D6A"/>
    <w:rsid w:val="00C06E93"/>
    <w:rsid w:val="00C1020F"/>
    <w:rsid w:val="00C11944"/>
    <w:rsid w:val="00C12FB4"/>
    <w:rsid w:val="00C14895"/>
    <w:rsid w:val="00C1515B"/>
    <w:rsid w:val="00C16C64"/>
    <w:rsid w:val="00C17023"/>
    <w:rsid w:val="00C21E51"/>
    <w:rsid w:val="00C227CE"/>
    <w:rsid w:val="00C234A9"/>
    <w:rsid w:val="00C23561"/>
    <w:rsid w:val="00C24022"/>
    <w:rsid w:val="00C25DE7"/>
    <w:rsid w:val="00C25F02"/>
    <w:rsid w:val="00C26D07"/>
    <w:rsid w:val="00C277ED"/>
    <w:rsid w:val="00C304E9"/>
    <w:rsid w:val="00C320E8"/>
    <w:rsid w:val="00C36778"/>
    <w:rsid w:val="00C37FCE"/>
    <w:rsid w:val="00C37FD0"/>
    <w:rsid w:val="00C4102D"/>
    <w:rsid w:val="00C41891"/>
    <w:rsid w:val="00C424EA"/>
    <w:rsid w:val="00C42E59"/>
    <w:rsid w:val="00C450AF"/>
    <w:rsid w:val="00C4547D"/>
    <w:rsid w:val="00C462E7"/>
    <w:rsid w:val="00C46F41"/>
    <w:rsid w:val="00C503D3"/>
    <w:rsid w:val="00C5070A"/>
    <w:rsid w:val="00C510CB"/>
    <w:rsid w:val="00C52085"/>
    <w:rsid w:val="00C52487"/>
    <w:rsid w:val="00C54144"/>
    <w:rsid w:val="00C55686"/>
    <w:rsid w:val="00C56CA4"/>
    <w:rsid w:val="00C6005D"/>
    <w:rsid w:val="00C603BB"/>
    <w:rsid w:val="00C6097C"/>
    <w:rsid w:val="00C6103C"/>
    <w:rsid w:val="00C61455"/>
    <w:rsid w:val="00C618C9"/>
    <w:rsid w:val="00C61B38"/>
    <w:rsid w:val="00C61F63"/>
    <w:rsid w:val="00C62580"/>
    <w:rsid w:val="00C62DA5"/>
    <w:rsid w:val="00C64343"/>
    <w:rsid w:val="00C66520"/>
    <w:rsid w:val="00C665F0"/>
    <w:rsid w:val="00C66713"/>
    <w:rsid w:val="00C66F46"/>
    <w:rsid w:val="00C6722B"/>
    <w:rsid w:val="00C677DF"/>
    <w:rsid w:val="00C67976"/>
    <w:rsid w:val="00C67981"/>
    <w:rsid w:val="00C67A11"/>
    <w:rsid w:val="00C67A7A"/>
    <w:rsid w:val="00C67C7A"/>
    <w:rsid w:val="00C702F4"/>
    <w:rsid w:val="00C7163E"/>
    <w:rsid w:val="00C73DE2"/>
    <w:rsid w:val="00C74AAA"/>
    <w:rsid w:val="00C75956"/>
    <w:rsid w:val="00C80338"/>
    <w:rsid w:val="00C80757"/>
    <w:rsid w:val="00C80B37"/>
    <w:rsid w:val="00C80F07"/>
    <w:rsid w:val="00C81AA0"/>
    <w:rsid w:val="00C845CE"/>
    <w:rsid w:val="00C86787"/>
    <w:rsid w:val="00C876EA"/>
    <w:rsid w:val="00C87B6A"/>
    <w:rsid w:val="00C87D35"/>
    <w:rsid w:val="00C908B0"/>
    <w:rsid w:val="00C9094A"/>
    <w:rsid w:val="00C90B51"/>
    <w:rsid w:val="00C90CC2"/>
    <w:rsid w:val="00C915CA"/>
    <w:rsid w:val="00C91628"/>
    <w:rsid w:val="00C9258F"/>
    <w:rsid w:val="00C92B47"/>
    <w:rsid w:val="00C932A6"/>
    <w:rsid w:val="00C93709"/>
    <w:rsid w:val="00CA2896"/>
    <w:rsid w:val="00CA28B5"/>
    <w:rsid w:val="00CA2FCD"/>
    <w:rsid w:val="00CA3790"/>
    <w:rsid w:val="00CA3E98"/>
    <w:rsid w:val="00CA42AD"/>
    <w:rsid w:val="00CA6175"/>
    <w:rsid w:val="00CA7478"/>
    <w:rsid w:val="00CB0CD4"/>
    <w:rsid w:val="00CB151E"/>
    <w:rsid w:val="00CB2030"/>
    <w:rsid w:val="00CB2CC7"/>
    <w:rsid w:val="00CB36B7"/>
    <w:rsid w:val="00CB37A4"/>
    <w:rsid w:val="00CB4089"/>
    <w:rsid w:val="00CB4C1B"/>
    <w:rsid w:val="00CB6F10"/>
    <w:rsid w:val="00CC09A4"/>
    <w:rsid w:val="00CC1462"/>
    <w:rsid w:val="00CC1811"/>
    <w:rsid w:val="00CC2D5F"/>
    <w:rsid w:val="00CC3945"/>
    <w:rsid w:val="00CC3F9D"/>
    <w:rsid w:val="00CC4033"/>
    <w:rsid w:val="00CC5764"/>
    <w:rsid w:val="00CC7282"/>
    <w:rsid w:val="00CD104A"/>
    <w:rsid w:val="00CD264B"/>
    <w:rsid w:val="00CD2DD7"/>
    <w:rsid w:val="00CD60DB"/>
    <w:rsid w:val="00CD650E"/>
    <w:rsid w:val="00CD6580"/>
    <w:rsid w:val="00CD6A11"/>
    <w:rsid w:val="00CD76C8"/>
    <w:rsid w:val="00CE0BB6"/>
    <w:rsid w:val="00CE1357"/>
    <w:rsid w:val="00CE1E4E"/>
    <w:rsid w:val="00CE1F61"/>
    <w:rsid w:val="00CE27A1"/>
    <w:rsid w:val="00CE2F19"/>
    <w:rsid w:val="00CE2F37"/>
    <w:rsid w:val="00CE396D"/>
    <w:rsid w:val="00CE4BA5"/>
    <w:rsid w:val="00CE4D83"/>
    <w:rsid w:val="00CE4EAC"/>
    <w:rsid w:val="00CE5CF8"/>
    <w:rsid w:val="00CE5E74"/>
    <w:rsid w:val="00CE5E9C"/>
    <w:rsid w:val="00CE6BD8"/>
    <w:rsid w:val="00CE761B"/>
    <w:rsid w:val="00CE79F8"/>
    <w:rsid w:val="00CE7C8B"/>
    <w:rsid w:val="00CF0487"/>
    <w:rsid w:val="00CF0B75"/>
    <w:rsid w:val="00CF1662"/>
    <w:rsid w:val="00CF24D3"/>
    <w:rsid w:val="00CF3AC2"/>
    <w:rsid w:val="00CF5CE7"/>
    <w:rsid w:val="00CF75B7"/>
    <w:rsid w:val="00CF77B0"/>
    <w:rsid w:val="00CF7AEF"/>
    <w:rsid w:val="00D008DB"/>
    <w:rsid w:val="00D00A2F"/>
    <w:rsid w:val="00D016C5"/>
    <w:rsid w:val="00D04EFE"/>
    <w:rsid w:val="00D05813"/>
    <w:rsid w:val="00D105BE"/>
    <w:rsid w:val="00D115EC"/>
    <w:rsid w:val="00D1325A"/>
    <w:rsid w:val="00D1417B"/>
    <w:rsid w:val="00D14999"/>
    <w:rsid w:val="00D20BC8"/>
    <w:rsid w:val="00D20C15"/>
    <w:rsid w:val="00D21AA4"/>
    <w:rsid w:val="00D22E1F"/>
    <w:rsid w:val="00D23D07"/>
    <w:rsid w:val="00D24FE5"/>
    <w:rsid w:val="00D266AC"/>
    <w:rsid w:val="00D269B5"/>
    <w:rsid w:val="00D273E6"/>
    <w:rsid w:val="00D3040C"/>
    <w:rsid w:val="00D309EE"/>
    <w:rsid w:val="00D312DB"/>
    <w:rsid w:val="00D31A56"/>
    <w:rsid w:val="00D331A0"/>
    <w:rsid w:val="00D33484"/>
    <w:rsid w:val="00D3349F"/>
    <w:rsid w:val="00D34BF9"/>
    <w:rsid w:val="00D34CFA"/>
    <w:rsid w:val="00D3528E"/>
    <w:rsid w:val="00D35325"/>
    <w:rsid w:val="00D355A8"/>
    <w:rsid w:val="00D37679"/>
    <w:rsid w:val="00D402F1"/>
    <w:rsid w:val="00D4114B"/>
    <w:rsid w:val="00D41DBA"/>
    <w:rsid w:val="00D42B42"/>
    <w:rsid w:val="00D42EB0"/>
    <w:rsid w:val="00D43156"/>
    <w:rsid w:val="00D43186"/>
    <w:rsid w:val="00D43949"/>
    <w:rsid w:val="00D440AD"/>
    <w:rsid w:val="00D44E79"/>
    <w:rsid w:val="00D45532"/>
    <w:rsid w:val="00D45867"/>
    <w:rsid w:val="00D47859"/>
    <w:rsid w:val="00D50BBB"/>
    <w:rsid w:val="00D5148E"/>
    <w:rsid w:val="00D52519"/>
    <w:rsid w:val="00D52996"/>
    <w:rsid w:val="00D52B4B"/>
    <w:rsid w:val="00D55C73"/>
    <w:rsid w:val="00D5643D"/>
    <w:rsid w:val="00D57058"/>
    <w:rsid w:val="00D57083"/>
    <w:rsid w:val="00D608E5"/>
    <w:rsid w:val="00D62319"/>
    <w:rsid w:val="00D63FA2"/>
    <w:rsid w:val="00D6442F"/>
    <w:rsid w:val="00D64C7B"/>
    <w:rsid w:val="00D656E6"/>
    <w:rsid w:val="00D6599E"/>
    <w:rsid w:val="00D65D8D"/>
    <w:rsid w:val="00D665A6"/>
    <w:rsid w:val="00D67F13"/>
    <w:rsid w:val="00D70630"/>
    <w:rsid w:val="00D72036"/>
    <w:rsid w:val="00D72B0B"/>
    <w:rsid w:val="00D7344B"/>
    <w:rsid w:val="00D74371"/>
    <w:rsid w:val="00D74BEB"/>
    <w:rsid w:val="00D75892"/>
    <w:rsid w:val="00D7744A"/>
    <w:rsid w:val="00D7774B"/>
    <w:rsid w:val="00D77843"/>
    <w:rsid w:val="00D80F05"/>
    <w:rsid w:val="00D81207"/>
    <w:rsid w:val="00D81FC3"/>
    <w:rsid w:val="00D82269"/>
    <w:rsid w:val="00D829B1"/>
    <w:rsid w:val="00D82C46"/>
    <w:rsid w:val="00D843BB"/>
    <w:rsid w:val="00D84B93"/>
    <w:rsid w:val="00D84F58"/>
    <w:rsid w:val="00D85FF9"/>
    <w:rsid w:val="00D90447"/>
    <w:rsid w:val="00D91FF4"/>
    <w:rsid w:val="00D92335"/>
    <w:rsid w:val="00D9330F"/>
    <w:rsid w:val="00D93F2C"/>
    <w:rsid w:val="00D94653"/>
    <w:rsid w:val="00D96426"/>
    <w:rsid w:val="00D968AD"/>
    <w:rsid w:val="00D96A12"/>
    <w:rsid w:val="00D96D6C"/>
    <w:rsid w:val="00D96DD0"/>
    <w:rsid w:val="00D977FC"/>
    <w:rsid w:val="00D97872"/>
    <w:rsid w:val="00DA0173"/>
    <w:rsid w:val="00DA15F3"/>
    <w:rsid w:val="00DA1B3E"/>
    <w:rsid w:val="00DA4540"/>
    <w:rsid w:val="00DA4AE9"/>
    <w:rsid w:val="00DA617C"/>
    <w:rsid w:val="00DA7D8A"/>
    <w:rsid w:val="00DA7F4B"/>
    <w:rsid w:val="00DB1090"/>
    <w:rsid w:val="00DB139B"/>
    <w:rsid w:val="00DB1ACE"/>
    <w:rsid w:val="00DB1EAD"/>
    <w:rsid w:val="00DB2888"/>
    <w:rsid w:val="00DB3234"/>
    <w:rsid w:val="00DB37DA"/>
    <w:rsid w:val="00DB38E5"/>
    <w:rsid w:val="00DB4372"/>
    <w:rsid w:val="00DB58F7"/>
    <w:rsid w:val="00DB5E89"/>
    <w:rsid w:val="00DB6638"/>
    <w:rsid w:val="00DB6976"/>
    <w:rsid w:val="00DC0562"/>
    <w:rsid w:val="00DC0D65"/>
    <w:rsid w:val="00DC181E"/>
    <w:rsid w:val="00DC2838"/>
    <w:rsid w:val="00DC297E"/>
    <w:rsid w:val="00DC3DE8"/>
    <w:rsid w:val="00DC57F8"/>
    <w:rsid w:val="00DC5839"/>
    <w:rsid w:val="00DC631E"/>
    <w:rsid w:val="00DC69C0"/>
    <w:rsid w:val="00DC7C89"/>
    <w:rsid w:val="00DD1636"/>
    <w:rsid w:val="00DD1C28"/>
    <w:rsid w:val="00DD2D51"/>
    <w:rsid w:val="00DD3BF1"/>
    <w:rsid w:val="00DD4089"/>
    <w:rsid w:val="00DD4E9B"/>
    <w:rsid w:val="00DD553A"/>
    <w:rsid w:val="00DD5912"/>
    <w:rsid w:val="00DD650E"/>
    <w:rsid w:val="00DD6D07"/>
    <w:rsid w:val="00DD6D34"/>
    <w:rsid w:val="00DD7186"/>
    <w:rsid w:val="00DD73E1"/>
    <w:rsid w:val="00DD7A01"/>
    <w:rsid w:val="00DE1E6C"/>
    <w:rsid w:val="00DE3519"/>
    <w:rsid w:val="00DE354F"/>
    <w:rsid w:val="00DE3E17"/>
    <w:rsid w:val="00DE4A13"/>
    <w:rsid w:val="00DF0DAE"/>
    <w:rsid w:val="00DF19B9"/>
    <w:rsid w:val="00DF2980"/>
    <w:rsid w:val="00DF2C22"/>
    <w:rsid w:val="00DF3B56"/>
    <w:rsid w:val="00DF4530"/>
    <w:rsid w:val="00DF578D"/>
    <w:rsid w:val="00DF605D"/>
    <w:rsid w:val="00DF68A8"/>
    <w:rsid w:val="00DF6C3C"/>
    <w:rsid w:val="00DF6CD6"/>
    <w:rsid w:val="00E00835"/>
    <w:rsid w:val="00E01324"/>
    <w:rsid w:val="00E016C6"/>
    <w:rsid w:val="00E0199D"/>
    <w:rsid w:val="00E01EF4"/>
    <w:rsid w:val="00E02B6C"/>
    <w:rsid w:val="00E03BEA"/>
    <w:rsid w:val="00E05B59"/>
    <w:rsid w:val="00E06682"/>
    <w:rsid w:val="00E0782C"/>
    <w:rsid w:val="00E100D2"/>
    <w:rsid w:val="00E10943"/>
    <w:rsid w:val="00E115C5"/>
    <w:rsid w:val="00E11A8F"/>
    <w:rsid w:val="00E12C87"/>
    <w:rsid w:val="00E13EED"/>
    <w:rsid w:val="00E14AC3"/>
    <w:rsid w:val="00E15B72"/>
    <w:rsid w:val="00E1749B"/>
    <w:rsid w:val="00E2010E"/>
    <w:rsid w:val="00E2039C"/>
    <w:rsid w:val="00E2051B"/>
    <w:rsid w:val="00E2115A"/>
    <w:rsid w:val="00E214DA"/>
    <w:rsid w:val="00E22791"/>
    <w:rsid w:val="00E2502A"/>
    <w:rsid w:val="00E25075"/>
    <w:rsid w:val="00E26A9A"/>
    <w:rsid w:val="00E30AA9"/>
    <w:rsid w:val="00E31D1A"/>
    <w:rsid w:val="00E33B32"/>
    <w:rsid w:val="00E33DF1"/>
    <w:rsid w:val="00E33EC0"/>
    <w:rsid w:val="00E34B70"/>
    <w:rsid w:val="00E36542"/>
    <w:rsid w:val="00E36930"/>
    <w:rsid w:val="00E37055"/>
    <w:rsid w:val="00E403C2"/>
    <w:rsid w:val="00E40455"/>
    <w:rsid w:val="00E41534"/>
    <w:rsid w:val="00E41858"/>
    <w:rsid w:val="00E42318"/>
    <w:rsid w:val="00E436AF"/>
    <w:rsid w:val="00E438F9"/>
    <w:rsid w:val="00E4422D"/>
    <w:rsid w:val="00E44F9B"/>
    <w:rsid w:val="00E45344"/>
    <w:rsid w:val="00E4536C"/>
    <w:rsid w:val="00E45D8D"/>
    <w:rsid w:val="00E46F2E"/>
    <w:rsid w:val="00E47ABF"/>
    <w:rsid w:val="00E505CB"/>
    <w:rsid w:val="00E50E60"/>
    <w:rsid w:val="00E51903"/>
    <w:rsid w:val="00E51C4F"/>
    <w:rsid w:val="00E53731"/>
    <w:rsid w:val="00E57771"/>
    <w:rsid w:val="00E57A72"/>
    <w:rsid w:val="00E57AAB"/>
    <w:rsid w:val="00E57EBC"/>
    <w:rsid w:val="00E64EFB"/>
    <w:rsid w:val="00E65AD6"/>
    <w:rsid w:val="00E66094"/>
    <w:rsid w:val="00E67296"/>
    <w:rsid w:val="00E67349"/>
    <w:rsid w:val="00E67F3E"/>
    <w:rsid w:val="00E7050B"/>
    <w:rsid w:val="00E72670"/>
    <w:rsid w:val="00E73412"/>
    <w:rsid w:val="00E73BDF"/>
    <w:rsid w:val="00E73CC9"/>
    <w:rsid w:val="00E73D42"/>
    <w:rsid w:val="00E74616"/>
    <w:rsid w:val="00E74857"/>
    <w:rsid w:val="00E74962"/>
    <w:rsid w:val="00E74C01"/>
    <w:rsid w:val="00E74D4D"/>
    <w:rsid w:val="00E76735"/>
    <w:rsid w:val="00E767F7"/>
    <w:rsid w:val="00E768AB"/>
    <w:rsid w:val="00E774FE"/>
    <w:rsid w:val="00E80349"/>
    <w:rsid w:val="00E80851"/>
    <w:rsid w:val="00E80A8D"/>
    <w:rsid w:val="00E826F4"/>
    <w:rsid w:val="00E83A3F"/>
    <w:rsid w:val="00E8432B"/>
    <w:rsid w:val="00E84DDD"/>
    <w:rsid w:val="00E85A3C"/>
    <w:rsid w:val="00E8684F"/>
    <w:rsid w:val="00E87413"/>
    <w:rsid w:val="00E87B91"/>
    <w:rsid w:val="00E87FD5"/>
    <w:rsid w:val="00E90BCC"/>
    <w:rsid w:val="00E91729"/>
    <w:rsid w:val="00E91836"/>
    <w:rsid w:val="00E921CA"/>
    <w:rsid w:val="00E92EF4"/>
    <w:rsid w:val="00E93085"/>
    <w:rsid w:val="00E96F22"/>
    <w:rsid w:val="00EA023F"/>
    <w:rsid w:val="00EA0682"/>
    <w:rsid w:val="00EA0C8B"/>
    <w:rsid w:val="00EA0CAC"/>
    <w:rsid w:val="00EA10E7"/>
    <w:rsid w:val="00EA18BF"/>
    <w:rsid w:val="00EA190E"/>
    <w:rsid w:val="00EA2265"/>
    <w:rsid w:val="00EA32AE"/>
    <w:rsid w:val="00EA420A"/>
    <w:rsid w:val="00EA4E19"/>
    <w:rsid w:val="00EA5BFD"/>
    <w:rsid w:val="00EA618E"/>
    <w:rsid w:val="00EA667B"/>
    <w:rsid w:val="00EA6803"/>
    <w:rsid w:val="00EB02B6"/>
    <w:rsid w:val="00EB127F"/>
    <w:rsid w:val="00EB1295"/>
    <w:rsid w:val="00EB140D"/>
    <w:rsid w:val="00EB14C0"/>
    <w:rsid w:val="00EB2247"/>
    <w:rsid w:val="00EB2D08"/>
    <w:rsid w:val="00EB3545"/>
    <w:rsid w:val="00EB35FA"/>
    <w:rsid w:val="00EB4A2C"/>
    <w:rsid w:val="00EB53C0"/>
    <w:rsid w:val="00EB54E9"/>
    <w:rsid w:val="00EB5E63"/>
    <w:rsid w:val="00EB6EF8"/>
    <w:rsid w:val="00EB6FC9"/>
    <w:rsid w:val="00EB7126"/>
    <w:rsid w:val="00EB7275"/>
    <w:rsid w:val="00EB792B"/>
    <w:rsid w:val="00EC1C19"/>
    <w:rsid w:val="00EC35AA"/>
    <w:rsid w:val="00EC5AA8"/>
    <w:rsid w:val="00EC65A7"/>
    <w:rsid w:val="00EC67E8"/>
    <w:rsid w:val="00EC763D"/>
    <w:rsid w:val="00ED156C"/>
    <w:rsid w:val="00ED3F10"/>
    <w:rsid w:val="00ED4182"/>
    <w:rsid w:val="00ED4A35"/>
    <w:rsid w:val="00ED4CD9"/>
    <w:rsid w:val="00ED7067"/>
    <w:rsid w:val="00EE05F4"/>
    <w:rsid w:val="00EE0B01"/>
    <w:rsid w:val="00EE1441"/>
    <w:rsid w:val="00EE2236"/>
    <w:rsid w:val="00EE23EF"/>
    <w:rsid w:val="00EE286A"/>
    <w:rsid w:val="00EE2E95"/>
    <w:rsid w:val="00EE4A30"/>
    <w:rsid w:val="00EE5EE5"/>
    <w:rsid w:val="00EE609E"/>
    <w:rsid w:val="00EE7859"/>
    <w:rsid w:val="00EE796B"/>
    <w:rsid w:val="00EF0302"/>
    <w:rsid w:val="00EF0E23"/>
    <w:rsid w:val="00EF173A"/>
    <w:rsid w:val="00EF1A45"/>
    <w:rsid w:val="00EF2190"/>
    <w:rsid w:val="00EF2F47"/>
    <w:rsid w:val="00EF37FB"/>
    <w:rsid w:val="00EF3D0F"/>
    <w:rsid w:val="00EF3F87"/>
    <w:rsid w:val="00EF429A"/>
    <w:rsid w:val="00EF54A4"/>
    <w:rsid w:val="00EF5877"/>
    <w:rsid w:val="00EF5F82"/>
    <w:rsid w:val="00EF699E"/>
    <w:rsid w:val="00EF6CE5"/>
    <w:rsid w:val="00EF7ACD"/>
    <w:rsid w:val="00F02AE1"/>
    <w:rsid w:val="00F02BE2"/>
    <w:rsid w:val="00F02D3B"/>
    <w:rsid w:val="00F04502"/>
    <w:rsid w:val="00F048CE"/>
    <w:rsid w:val="00F05158"/>
    <w:rsid w:val="00F051FF"/>
    <w:rsid w:val="00F056D9"/>
    <w:rsid w:val="00F05D1D"/>
    <w:rsid w:val="00F07DCE"/>
    <w:rsid w:val="00F11137"/>
    <w:rsid w:val="00F1167F"/>
    <w:rsid w:val="00F125C2"/>
    <w:rsid w:val="00F133DB"/>
    <w:rsid w:val="00F15CAB"/>
    <w:rsid w:val="00F15CF9"/>
    <w:rsid w:val="00F15EB8"/>
    <w:rsid w:val="00F1604B"/>
    <w:rsid w:val="00F167B1"/>
    <w:rsid w:val="00F16D09"/>
    <w:rsid w:val="00F171C6"/>
    <w:rsid w:val="00F176C1"/>
    <w:rsid w:val="00F22686"/>
    <w:rsid w:val="00F2396D"/>
    <w:rsid w:val="00F2487D"/>
    <w:rsid w:val="00F25FB0"/>
    <w:rsid w:val="00F26A77"/>
    <w:rsid w:val="00F26C34"/>
    <w:rsid w:val="00F26EB7"/>
    <w:rsid w:val="00F306DB"/>
    <w:rsid w:val="00F30F42"/>
    <w:rsid w:val="00F32273"/>
    <w:rsid w:val="00F32D32"/>
    <w:rsid w:val="00F337FC"/>
    <w:rsid w:val="00F34DC8"/>
    <w:rsid w:val="00F3522A"/>
    <w:rsid w:val="00F40E3A"/>
    <w:rsid w:val="00F416FC"/>
    <w:rsid w:val="00F41D89"/>
    <w:rsid w:val="00F42B1A"/>
    <w:rsid w:val="00F43A81"/>
    <w:rsid w:val="00F441F0"/>
    <w:rsid w:val="00F44D65"/>
    <w:rsid w:val="00F457FA"/>
    <w:rsid w:val="00F47081"/>
    <w:rsid w:val="00F476F9"/>
    <w:rsid w:val="00F47E9D"/>
    <w:rsid w:val="00F50775"/>
    <w:rsid w:val="00F51187"/>
    <w:rsid w:val="00F5197E"/>
    <w:rsid w:val="00F52B9D"/>
    <w:rsid w:val="00F53CFE"/>
    <w:rsid w:val="00F54036"/>
    <w:rsid w:val="00F542C4"/>
    <w:rsid w:val="00F55765"/>
    <w:rsid w:val="00F55A47"/>
    <w:rsid w:val="00F562DE"/>
    <w:rsid w:val="00F61D03"/>
    <w:rsid w:val="00F62A4E"/>
    <w:rsid w:val="00F63B13"/>
    <w:rsid w:val="00F6421B"/>
    <w:rsid w:val="00F65386"/>
    <w:rsid w:val="00F657C5"/>
    <w:rsid w:val="00F65A6A"/>
    <w:rsid w:val="00F65AC0"/>
    <w:rsid w:val="00F70121"/>
    <w:rsid w:val="00F70F18"/>
    <w:rsid w:val="00F718F9"/>
    <w:rsid w:val="00F73185"/>
    <w:rsid w:val="00F732D0"/>
    <w:rsid w:val="00F742BD"/>
    <w:rsid w:val="00F74AF5"/>
    <w:rsid w:val="00F74E87"/>
    <w:rsid w:val="00F74F0C"/>
    <w:rsid w:val="00F76784"/>
    <w:rsid w:val="00F8019E"/>
    <w:rsid w:val="00F80432"/>
    <w:rsid w:val="00F80A45"/>
    <w:rsid w:val="00F80AD0"/>
    <w:rsid w:val="00F80E64"/>
    <w:rsid w:val="00F81D12"/>
    <w:rsid w:val="00F834DF"/>
    <w:rsid w:val="00F84F0A"/>
    <w:rsid w:val="00F85EDF"/>
    <w:rsid w:val="00F86043"/>
    <w:rsid w:val="00F86E4D"/>
    <w:rsid w:val="00F87106"/>
    <w:rsid w:val="00F91170"/>
    <w:rsid w:val="00F91A98"/>
    <w:rsid w:val="00F92984"/>
    <w:rsid w:val="00F93291"/>
    <w:rsid w:val="00F9491F"/>
    <w:rsid w:val="00F94B4E"/>
    <w:rsid w:val="00F94CFC"/>
    <w:rsid w:val="00F94DAD"/>
    <w:rsid w:val="00F954F8"/>
    <w:rsid w:val="00F95635"/>
    <w:rsid w:val="00F95BBC"/>
    <w:rsid w:val="00F95D60"/>
    <w:rsid w:val="00F9647C"/>
    <w:rsid w:val="00F96B9A"/>
    <w:rsid w:val="00F96C3A"/>
    <w:rsid w:val="00F96E42"/>
    <w:rsid w:val="00F97455"/>
    <w:rsid w:val="00F97B39"/>
    <w:rsid w:val="00FA087D"/>
    <w:rsid w:val="00FA18EC"/>
    <w:rsid w:val="00FA492F"/>
    <w:rsid w:val="00FA4B34"/>
    <w:rsid w:val="00FA4C79"/>
    <w:rsid w:val="00FA4DCD"/>
    <w:rsid w:val="00FB08AC"/>
    <w:rsid w:val="00FB1AA6"/>
    <w:rsid w:val="00FB1DEA"/>
    <w:rsid w:val="00FB1FBD"/>
    <w:rsid w:val="00FB2AC6"/>
    <w:rsid w:val="00FB43A7"/>
    <w:rsid w:val="00FB50DA"/>
    <w:rsid w:val="00FB5A3C"/>
    <w:rsid w:val="00FB68CB"/>
    <w:rsid w:val="00FB6EC1"/>
    <w:rsid w:val="00FB77FF"/>
    <w:rsid w:val="00FB7821"/>
    <w:rsid w:val="00FC094A"/>
    <w:rsid w:val="00FC11C8"/>
    <w:rsid w:val="00FC25BF"/>
    <w:rsid w:val="00FC2FA6"/>
    <w:rsid w:val="00FC3976"/>
    <w:rsid w:val="00FC401C"/>
    <w:rsid w:val="00FC4FCB"/>
    <w:rsid w:val="00FC51C7"/>
    <w:rsid w:val="00FC6945"/>
    <w:rsid w:val="00FC6EB2"/>
    <w:rsid w:val="00FC6F63"/>
    <w:rsid w:val="00FC733F"/>
    <w:rsid w:val="00FC7B00"/>
    <w:rsid w:val="00FC7E8D"/>
    <w:rsid w:val="00FD2350"/>
    <w:rsid w:val="00FD264E"/>
    <w:rsid w:val="00FD4B6D"/>
    <w:rsid w:val="00FD5EC1"/>
    <w:rsid w:val="00FD75B8"/>
    <w:rsid w:val="00FD7B0E"/>
    <w:rsid w:val="00FE1DEF"/>
    <w:rsid w:val="00FE2568"/>
    <w:rsid w:val="00FE3618"/>
    <w:rsid w:val="00FE3A23"/>
    <w:rsid w:val="00FE73E1"/>
    <w:rsid w:val="00FF34A3"/>
    <w:rsid w:val="00FF3977"/>
    <w:rsid w:val="00FF41E6"/>
    <w:rsid w:val="00FF6A9A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char;mso-position-vertical-relative:line" fillcolor="white" strokecolor="#f06">
      <v:fill color="white"/>
      <v:stroke color="#f06" weight="1.25pt"/>
      <o:colormru v:ext="edit" colors="#f0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76C8"/>
    <w:rPr>
      <w:rFonts w:ascii="Arial" w:hAnsi="Arial"/>
    </w:rPr>
  </w:style>
  <w:style w:type="paragraph" w:styleId="Heading1">
    <w:name w:val="heading 1"/>
    <w:basedOn w:val="Normal"/>
    <w:next w:val="Normal"/>
    <w:qFormat/>
    <w:rsid w:val="008A305D"/>
    <w:pPr>
      <w:keepNext/>
      <w:tabs>
        <w:tab w:val="left" w:pos="900"/>
      </w:tabs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Heading1"/>
    <w:next w:val="Normal"/>
    <w:qFormat/>
    <w:rsid w:val="003C734A"/>
    <w:pPr>
      <w:tabs>
        <w:tab w:val="clear" w:pos="900"/>
        <w:tab w:val="left" w:pos="907"/>
      </w:tabs>
      <w:spacing w:after="120"/>
      <w:outlineLvl w:val="1"/>
    </w:pPr>
    <w:rPr>
      <w:snapToGrid w:val="0"/>
      <w:sz w:val="28"/>
    </w:rPr>
  </w:style>
  <w:style w:type="paragraph" w:styleId="Heading4">
    <w:name w:val="heading 4"/>
    <w:basedOn w:val="Normal"/>
    <w:next w:val="Normal"/>
    <w:qFormat/>
    <w:rsid w:val="001B0ACF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5602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30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305D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rsid w:val="008A305D"/>
    <w:pPr>
      <w:spacing w:after="80"/>
    </w:pPr>
    <w:rPr>
      <w:rFonts w:ascii="Verdana" w:eastAsia="Times" w:hAnsi="Verdana" w:cs="Arial"/>
      <w:i/>
    </w:rPr>
  </w:style>
  <w:style w:type="character" w:styleId="PageNumber">
    <w:name w:val="page number"/>
    <w:basedOn w:val="DefaultParagraphFont"/>
    <w:rsid w:val="008A305D"/>
  </w:style>
  <w:style w:type="paragraph" w:styleId="BodyText2">
    <w:name w:val="Body Text 2"/>
    <w:basedOn w:val="Normal"/>
    <w:link w:val="BodyText2Char"/>
    <w:rsid w:val="008A305D"/>
    <w:rPr>
      <w:rFonts w:eastAsia="Times" w:cs="Arial"/>
    </w:rPr>
  </w:style>
  <w:style w:type="character" w:customStyle="1" w:styleId="BodyText2Char">
    <w:name w:val="Body Text 2 Char"/>
    <w:link w:val="BodyText2"/>
    <w:rsid w:val="008A305D"/>
    <w:rPr>
      <w:rFonts w:ascii="Arial" w:eastAsia="Times" w:hAnsi="Arial" w:cs="Arial"/>
      <w:lang w:val="en-US" w:eastAsia="en-US" w:bidi="ar-SA"/>
    </w:rPr>
  </w:style>
  <w:style w:type="table" w:styleId="TableGrid">
    <w:name w:val="Table Grid"/>
    <w:basedOn w:val="TableNormal"/>
    <w:rsid w:val="008A30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Normal"/>
    <w:rsid w:val="008A305D"/>
    <w:pPr>
      <w:spacing w:before="100" w:after="100"/>
      <w:ind w:left="360" w:right="360"/>
    </w:pPr>
    <w:rPr>
      <w:rFonts w:ascii="Times New Roman" w:hAnsi="Times New Roman"/>
      <w:snapToGrid w:val="0"/>
      <w:sz w:val="24"/>
    </w:rPr>
  </w:style>
  <w:style w:type="paragraph" w:customStyle="1" w:styleId="Instructions">
    <w:name w:val="Instructions"/>
    <w:basedOn w:val="Normal"/>
    <w:link w:val="InstructionsChar1"/>
    <w:rsid w:val="008A305D"/>
    <w:rPr>
      <w:i/>
      <w:color w:val="0000FF"/>
    </w:rPr>
  </w:style>
  <w:style w:type="character" w:customStyle="1" w:styleId="InstructionsChar1">
    <w:name w:val="Instructions Char1"/>
    <w:link w:val="Instructions"/>
    <w:rsid w:val="008A305D"/>
    <w:rPr>
      <w:rFonts w:ascii="Arial" w:hAnsi="Arial"/>
      <w:i/>
      <w:color w:val="0000FF"/>
      <w:lang w:val="en-US" w:eastAsia="en-US" w:bidi="ar-SA"/>
    </w:rPr>
  </w:style>
  <w:style w:type="paragraph" w:styleId="NormalWeb">
    <w:name w:val="Normal (Web)"/>
    <w:basedOn w:val="Normal"/>
    <w:uiPriority w:val="99"/>
    <w:rsid w:val="00C503D3"/>
    <w:pPr>
      <w:spacing w:before="100" w:beforeAutospacing="1" w:after="100" w:afterAutospacing="1"/>
    </w:pPr>
    <w:rPr>
      <w:rFonts w:ascii="Verdana" w:eastAsia="Arial Unicode MS" w:hAnsi="Verdana" w:cs="Wingdings"/>
      <w:color w:val="000000"/>
      <w:sz w:val="17"/>
      <w:szCs w:val="17"/>
    </w:rPr>
  </w:style>
  <w:style w:type="character" w:styleId="Strong">
    <w:name w:val="Strong"/>
    <w:qFormat/>
    <w:rsid w:val="00C503D3"/>
    <w:rPr>
      <w:b/>
      <w:bCs/>
    </w:rPr>
  </w:style>
  <w:style w:type="paragraph" w:customStyle="1" w:styleId="Heading11">
    <w:name w:val="Heading 11"/>
    <w:basedOn w:val="Normal"/>
    <w:rsid w:val="00C503D3"/>
    <w:pPr>
      <w:outlineLvl w:val="1"/>
    </w:pPr>
    <w:rPr>
      <w:rFonts w:ascii="Times New Roman" w:hAnsi="Times New Roman"/>
      <w:b/>
      <w:bCs/>
      <w:kern w:val="36"/>
      <w:sz w:val="48"/>
      <w:szCs w:val="48"/>
    </w:rPr>
  </w:style>
  <w:style w:type="paragraph" w:customStyle="1" w:styleId="NormalWeb3">
    <w:name w:val="Normal (Web)3"/>
    <w:basedOn w:val="Normal"/>
    <w:rsid w:val="00C503D3"/>
    <w:rPr>
      <w:rFonts w:cs="Arial"/>
      <w:color w:val="000101"/>
      <w:sz w:val="15"/>
      <w:szCs w:val="15"/>
    </w:rPr>
  </w:style>
  <w:style w:type="character" w:customStyle="1" w:styleId="Strong2">
    <w:name w:val="Strong2"/>
    <w:rsid w:val="00C503D3"/>
    <w:rPr>
      <w:rFonts w:ascii="Arial" w:hAnsi="Arial" w:cs="Arial" w:hint="default"/>
      <w:b/>
      <w:bCs/>
      <w:color w:val="666666"/>
      <w:sz w:val="24"/>
      <w:szCs w:val="24"/>
    </w:rPr>
  </w:style>
  <w:style w:type="paragraph" w:customStyle="1" w:styleId="Heading33">
    <w:name w:val="Heading 33"/>
    <w:basedOn w:val="Normal"/>
    <w:rsid w:val="00C503D3"/>
    <w:pPr>
      <w:spacing w:before="100" w:beforeAutospacing="1" w:after="150"/>
      <w:outlineLvl w:val="3"/>
    </w:pPr>
    <w:rPr>
      <w:rFonts w:ascii="Georgia" w:hAnsi="Georgia"/>
      <w:color w:val="3C7CC3"/>
      <w:sz w:val="45"/>
      <w:szCs w:val="45"/>
    </w:rPr>
  </w:style>
  <w:style w:type="paragraph" w:customStyle="1" w:styleId="NormalWeb11">
    <w:name w:val="Normal (Web)11"/>
    <w:basedOn w:val="Normal"/>
    <w:rsid w:val="00C503D3"/>
    <w:pPr>
      <w:spacing w:before="75" w:after="225" w:line="319" w:lineRule="atLeast"/>
    </w:pPr>
    <w:rPr>
      <w:rFonts w:ascii="Times New Roman" w:hAnsi="Times New Roman"/>
      <w:sz w:val="17"/>
      <w:szCs w:val="17"/>
    </w:rPr>
  </w:style>
  <w:style w:type="paragraph" w:customStyle="1" w:styleId="Titlepage">
    <w:name w:val="Titlepage"/>
    <w:basedOn w:val="Normal"/>
    <w:rsid w:val="00456A48"/>
    <w:pPr>
      <w:spacing w:before="2640"/>
    </w:pPr>
    <w:rPr>
      <w:b/>
      <w:sz w:val="56"/>
    </w:rPr>
  </w:style>
  <w:style w:type="character" w:styleId="Hyperlink">
    <w:name w:val="Hyperlink"/>
    <w:rsid w:val="001314E9"/>
    <w:rPr>
      <w:color w:val="0000FF"/>
      <w:u w:val="single"/>
    </w:rPr>
  </w:style>
  <w:style w:type="character" w:customStyle="1" w:styleId="Char">
    <w:name w:val="Char"/>
    <w:rsid w:val="006C345B"/>
    <w:rPr>
      <w:rFonts w:ascii="Arial" w:eastAsia="Times" w:hAnsi="Arial" w:cs="Arial"/>
      <w:lang w:val="en-US" w:eastAsia="en-US" w:bidi="ar-SA"/>
    </w:rPr>
  </w:style>
  <w:style w:type="paragraph" w:customStyle="1" w:styleId="Heading21">
    <w:name w:val="Heading 21"/>
    <w:basedOn w:val="Normal"/>
    <w:rsid w:val="00456A46"/>
    <w:pPr>
      <w:spacing w:before="100" w:beforeAutospacing="1" w:after="100" w:afterAutospacing="1"/>
      <w:ind w:right="50"/>
      <w:outlineLvl w:val="2"/>
    </w:pPr>
    <w:rPr>
      <w:rFonts w:ascii="Georgia" w:hAnsi="Georgia"/>
      <w:sz w:val="35"/>
      <w:szCs w:val="35"/>
    </w:rPr>
  </w:style>
  <w:style w:type="paragraph" w:customStyle="1" w:styleId="NormalWeb1">
    <w:name w:val="Normal (Web)1"/>
    <w:basedOn w:val="Normal"/>
    <w:rsid w:val="0016168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NormalWeb10">
    <w:name w:val="Normal (Web)10"/>
    <w:basedOn w:val="Normal"/>
    <w:rsid w:val="00904E5A"/>
    <w:pPr>
      <w:spacing w:before="75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44481"/>
    <w:rPr>
      <w:i/>
      <w:iCs/>
    </w:rPr>
  </w:style>
  <w:style w:type="paragraph" w:customStyle="1" w:styleId="NormalWeb12">
    <w:name w:val="Normal (Web)12"/>
    <w:basedOn w:val="Normal"/>
    <w:rsid w:val="00F74AF5"/>
    <w:rPr>
      <w:rFonts w:ascii="Times New Roman" w:hAnsi="Times New Roman"/>
      <w:sz w:val="24"/>
      <w:szCs w:val="24"/>
    </w:rPr>
  </w:style>
  <w:style w:type="character" w:customStyle="1" w:styleId="txt141">
    <w:name w:val="txt141"/>
    <w:rsid w:val="00EE7859"/>
    <w:rPr>
      <w:rFonts w:ascii="Verdana" w:hAnsi="Verdana" w:hint="default"/>
      <w:b/>
      <w:bCs/>
      <w:strike w:val="0"/>
      <w:dstrike w:val="0"/>
      <w:sz w:val="21"/>
      <w:szCs w:val="21"/>
      <w:u w:val="none"/>
      <w:effect w:val="none"/>
    </w:rPr>
  </w:style>
  <w:style w:type="paragraph" w:customStyle="1" w:styleId="txt12gold">
    <w:name w:val="txt12gold"/>
    <w:basedOn w:val="Normal"/>
    <w:rsid w:val="00EE7859"/>
    <w:pPr>
      <w:spacing w:before="100" w:beforeAutospacing="1" w:after="100" w:afterAutospacing="1" w:line="240" w:lineRule="atLeast"/>
    </w:pPr>
    <w:rPr>
      <w:rFonts w:ascii="Verdana" w:hAnsi="Verdana" w:cs="PMingLiU"/>
      <w:color w:val="956826"/>
      <w:sz w:val="18"/>
      <w:szCs w:val="18"/>
      <w:lang w:eastAsia="zh-TW"/>
    </w:rPr>
  </w:style>
  <w:style w:type="character" w:customStyle="1" w:styleId="txt121">
    <w:name w:val="txt121"/>
    <w:rsid w:val="00EE7859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txt16gold1">
    <w:name w:val="txt16gold1"/>
    <w:rsid w:val="00EE7859"/>
    <w:rPr>
      <w:rFonts w:ascii="Verdana" w:hAnsi="Verdana" w:hint="default"/>
      <w:b/>
      <w:bCs/>
      <w:strike w:val="0"/>
      <w:dstrike w:val="0"/>
      <w:sz w:val="24"/>
      <w:szCs w:val="24"/>
      <w:u w:val="none"/>
      <w:effect w:val="none"/>
    </w:rPr>
  </w:style>
  <w:style w:type="character" w:styleId="CommentReference">
    <w:name w:val="annotation reference"/>
    <w:semiHidden/>
    <w:rsid w:val="00E33EC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E33EC0"/>
    <w:pPr>
      <w:spacing w:after="0"/>
    </w:pPr>
    <w:rPr>
      <w:rFonts w:ascii="Arial" w:eastAsia="PMingLiU" w:hAnsi="Arial" w:cs="Times New Roman"/>
      <w:b/>
      <w:bCs/>
      <w:i w:val="0"/>
    </w:rPr>
  </w:style>
  <w:style w:type="paragraph" w:styleId="BalloonText">
    <w:name w:val="Balloon Text"/>
    <w:basedOn w:val="Normal"/>
    <w:semiHidden/>
    <w:rsid w:val="00E33EC0"/>
    <w:rPr>
      <w:rFonts w:ascii="Tahoma" w:hAnsi="Tahoma" w:cs="Tahoma"/>
      <w:sz w:val="16"/>
      <w:szCs w:val="16"/>
    </w:rPr>
  </w:style>
  <w:style w:type="character" w:customStyle="1" w:styleId="A23">
    <w:name w:val="A23"/>
    <w:rsid w:val="00F95635"/>
    <w:rPr>
      <w:rFonts w:cs="HelveticaNeue Condensed"/>
      <w:color w:val="221E1F"/>
      <w:sz w:val="14"/>
      <w:szCs w:val="14"/>
    </w:rPr>
  </w:style>
  <w:style w:type="character" w:customStyle="1" w:styleId="A26">
    <w:name w:val="A26"/>
    <w:rsid w:val="00F95635"/>
    <w:rPr>
      <w:rFonts w:cs="HelveticaNeue MediumCond"/>
      <w:color w:val="CE1829"/>
      <w:sz w:val="22"/>
      <w:szCs w:val="22"/>
    </w:rPr>
  </w:style>
  <w:style w:type="paragraph" w:customStyle="1" w:styleId="Body">
    <w:name w:val="Body"/>
    <w:basedOn w:val="Normal"/>
    <w:rsid w:val="0073304C"/>
    <w:rPr>
      <w:rFonts w:ascii="Stone Sans" w:eastAsia="Times New Roman" w:hAnsi="Stone Sans"/>
      <w:sz w:val="22"/>
    </w:rPr>
  </w:style>
  <w:style w:type="character" w:styleId="FollowedHyperlink">
    <w:name w:val="FollowedHyperlink"/>
    <w:rsid w:val="003848D2"/>
    <w:rPr>
      <w:color w:val="800080"/>
      <w:u w:val="single"/>
    </w:rPr>
  </w:style>
  <w:style w:type="paragraph" w:customStyle="1" w:styleId="pdf-instructions">
    <w:name w:val="pdf-instructions"/>
    <w:basedOn w:val="Normal"/>
    <w:rsid w:val="00903247"/>
    <w:pPr>
      <w:spacing w:before="225" w:after="225"/>
    </w:pPr>
    <w:rPr>
      <w:rFonts w:ascii="Times New Roman" w:eastAsia="Times New Roman" w:hAnsi="Times New Roman"/>
      <w:color w:val="000000"/>
      <w:sz w:val="18"/>
      <w:szCs w:val="18"/>
    </w:rPr>
  </w:style>
  <w:style w:type="paragraph" w:customStyle="1" w:styleId="hp-callout-header">
    <w:name w:val="hp-callout-header"/>
    <w:basedOn w:val="Normal"/>
    <w:rsid w:val="00C932A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no-top">
    <w:name w:val="no-top"/>
    <w:basedOn w:val="Normal"/>
    <w:rsid w:val="0038583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E74C01"/>
    <w:rPr>
      <w:rFonts w:ascii="Times New Roman" w:eastAsia="Times New Roman" w:hAnsi="Times New Roman"/>
    </w:rPr>
  </w:style>
  <w:style w:type="character" w:styleId="FootnoteReference">
    <w:name w:val="footnote reference"/>
    <w:semiHidden/>
    <w:rsid w:val="00E74C01"/>
    <w:rPr>
      <w:vertAlign w:val="superscript"/>
    </w:rPr>
  </w:style>
  <w:style w:type="paragraph" w:customStyle="1" w:styleId="Default">
    <w:name w:val="Default"/>
    <w:rsid w:val="00CA28B5"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A3">
    <w:name w:val="A3"/>
    <w:rsid w:val="00DA4540"/>
    <w:rPr>
      <w:color w:val="211D1E"/>
      <w:sz w:val="20"/>
      <w:szCs w:val="20"/>
    </w:rPr>
  </w:style>
  <w:style w:type="character" w:customStyle="1" w:styleId="A10">
    <w:name w:val="A10"/>
    <w:rsid w:val="00DA4540"/>
    <w:rPr>
      <w:rFonts w:cs="HelveticaNeue LightCond"/>
      <w:color w:val="221E1F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76C8"/>
    <w:rPr>
      <w:rFonts w:ascii="Arial" w:hAnsi="Arial"/>
    </w:rPr>
  </w:style>
  <w:style w:type="paragraph" w:styleId="Heading1">
    <w:name w:val="heading 1"/>
    <w:basedOn w:val="Normal"/>
    <w:next w:val="Normal"/>
    <w:qFormat/>
    <w:rsid w:val="008A305D"/>
    <w:pPr>
      <w:keepNext/>
      <w:tabs>
        <w:tab w:val="left" w:pos="900"/>
      </w:tabs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Heading1"/>
    <w:next w:val="Normal"/>
    <w:qFormat/>
    <w:rsid w:val="003C734A"/>
    <w:pPr>
      <w:tabs>
        <w:tab w:val="clear" w:pos="900"/>
        <w:tab w:val="left" w:pos="907"/>
      </w:tabs>
      <w:spacing w:after="120"/>
      <w:outlineLvl w:val="1"/>
    </w:pPr>
    <w:rPr>
      <w:snapToGrid w:val="0"/>
      <w:sz w:val="28"/>
    </w:rPr>
  </w:style>
  <w:style w:type="paragraph" w:styleId="Heading4">
    <w:name w:val="heading 4"/>
    <w:basedOn w:val="Normal"/>
    <w:next w:val="Normal"/>
    <w:qFormat/>
    <w:rsid w:val="001B0ACF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5602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30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305D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rsid w:val="008A305D"/>
    <w:pPr>
      <w:spacing w:after="80"/>
    </w:pPr>
    <w:rPr>
      <w:rFonts w:ascii="Verdana" w:eastAsia="Times" w:hAnsi="Verdana" w:cs="Arial"/>
      <w:i/>
    </w:rPr>
  </w:style>
  <w:style w:type="character" w:styleId="PageNumber">
    <w:name w:val="page number"/>
    <w:basedOn w:val="DefaultParagraphFont"/>
    <w:rsid w:val="008A305D"/>
  </w:style>
  <w:style w:type="paragraph" w:styleId="BodyText2">
    <w:name w:val="Body Text 2"/>
    <w:basedOn w:val="Normal"/>
    <w:link w:val="BodyText2Char"/>
    <w:rsid w:val="008A305D"/>
    <w:rPr>
      <w:rFonts w:eastAsia="Times" w:cs="Arial"/>
    </w:rPr>
  </w:style>
  <w:style w:type="character" w:customStyle="1" w:styleId="BodyText2Char">
    <w:name w:val="Body Text 2 Char"/>
    <w:link w:val="BodyText2"/>
    <w:rsid w:val="008A305D"/>
    <w:rPr>
      <w:rFonts w:ascii="Arial" w:eastAsia="Times" w:hAnsi="Arial" w:cs="Arial"/>
      <w:lang w:val="en-US" w:eastAsia="en-US" w:bidi="ar-SA"/>
    </w:rPr>
  </w:style>
  <w:style w:type="table" w:styleId="TableGrid">
    <w:name w:val="Table Grid"/>
    <w:basedOn w:val="TableNormal"/>
    <w:rsid w:val="008A30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Normal"/>
    <w:rsid w:val="008A305D"/>
    <w:pPr>
      <w:spacing w:before="100" w:after="100"/>
      <w:ind w:left="360" w:right="360"/>
    </w:pPr>
    <w:rPr>
      <w:rFonts w:ascii="Times New Roman" w:hAnsi="Times New Roman"/>
      <w:snapToGrid w:val="0"/>
      <w:sz w:val="24"/>
    </w:rPr>
  </w:style>
  <w:style w:type="paragraph" w:customStyle="1" w:styleId="Instructions">
    <w:name w:val="Instructions"/>
    <w:basedOn w:val="Normal"/>
    <w:link w:val="InstructionsChar1"/>
    <w:rsid w:val="008A305D"/>
    <w:rPr>
      <w:i/>
      <w:color w:val="0000FF"/>
    </w:rPr>
  </w:style>
  <w:style w:type="character" w:customStyle="1" w:styleId="InstructionsChar1">
    <w:name w:val="Instructions Char1"/>
    <w:link w:val="Instructions"/>
    <w:rsid w:val="008A305D"/>
    <w:rPr>
      <w:rFonts w:ascii="Arial" w:hAnsi="Arial"/>
      <w:i/>
      <w:color w:val="0000FF"/>
      <w:lang w:val="en-US" w:eastAsia="en-US" w:bidi="ar-SA"/>
    </w:rPr>
  </w:style>
  <w:style w:type="paragraph" w:styleId="NormalWeb">
    <w:name w:val="Normal (Web)"/>
    <w:basedOn w:val="Normal"/>
    <w:uiPriority w:val="99"/>
    <w:rsid w:val="00C503D3"/>
    <w:pPr>
      <w:spacing w:before="100" w:beforeAutospacing="1" w:after="100" w:afterAutospacing="1"/>
    </w:pPr>
    <w:rPr>
      <w:rFonts w:ascii="Verdana" w:eastAsia="Arial Unicode MS" w:hAnsi="Verdana" w:cs="Wingdings"/>
      <w:color w:val="000000"/>
      <w:sz w:val="17"/>
      <w:szCs w:val="17"/>
    </w:rPr>
  </w:style>
  <w:style w:type="character" w:styleId="Strong">
    <w:name w:val="Strong"/>
    <w:qFormat/>
    <w:rsid w:val="00C503D3"/>
    <w:rPr>
      <w:b/>
      <w:bCs/>
    </w:rPr>
  </w:style>
  <w:style w:type="paragraph" w:customStyle="1" w:styleId="Heading11">
    <w:name w:val="Heading 11"/>
    <w:basedOn w:val="Normal"/>
    <w:rsid w:val="00C503D3"/>
    <w:pPr>
      <w:outlineLvl w:val="1"/>
    </w:pPr>
    <w:rPr>
      <w:rFonts w:ascii="Times New Roman" w:hAnsi="Times New Roman"/>
      <w:b/>
      <w:bCs/>
      <w:kern w:val="36"/>
      <w:sz w:val="48"/>
      <w:szCs w:val="48"/>
    </w:rPr>
  </w:style>
  <w:style w:type="paragraph" w:customStyle="1" w:styleId="NormalWeb3">
    <w:name w:val="Normal (Web)3"/>
    <w:basedOn w:val="Normal"/>
    <w:rsid w:val="00C503D3"/>
    <w:rPr>
      <w:rFonts w:cs="Arial"/>
      <w:color w:val="000101"/>
      <w:sz w:val="15"/>
      <w:szCs w:val="15"/>
    </w:rPr>
  </w:style>
  <w:style w:type="character" w:customStyle="1" w:styleId="Strong2">
    <w:name w:val="Strong2"/>
    <w:rsid w:val="00C503D3"/>
    <w:rPr>
      <w:rFonts w:ascii="Arial" w:hAnsi="Arial" w:cs="Arial" w:hint="default"/>
      <w:b/>
      <w:bCs/>
      <w:color w:val="666666"/>
      <w:sz w:val="24"/>
      <w:szCs w:val="24"/>
    </w:rPr>
  </w:style>
  <w:style w:type="paragraph" w:customStyle="1" w:styleId="Heading33">
    <w:name w:val="Heading 33"/>
    <w:basedOn w:val="Normal"/>
    <w:rsid w:val="00C503D3"/>
    <w:pPr>
      <w:spacing w:before="100" w:beforeAutospacing="1" w:after="150"/>
      <w:outlineLvl w:val="3"/>
    </w:pPr>
    <w:rPr>
      <w:rFonts w:ascii="Georgia" w:hAnsi="Georgia"/>
      <w:color w:val="3C7CC3"/>
      <w:sz w:val="45"/>
      <w:szCs w:val="45"/>
    </w:rPr>
  </w:style>
  <w:style w:type="paragraph" w:customStyle="1" w:styleId="NormalWeb11">
    <w:name w:val="Normal (Web)11"/>
    <w:basedOn w:val="Normal"/>
    <w:rsid w:val="00C503D3"/>
    <w:pPr>
      <w:spacing w:before="75" w:after="225" w:line="319" w:lineRule="atLeast"/>
    </w:pPr>
    <w:rPr>
      <w:rFonts w:ascii="Times New Roman" w:hAnsi="Times New Roman"/>
      <w:sz w:val="17"/>
      <w:szCs w:val="17"/>
    </w:rPr>
  </w:style>
  <w:style w:type="paragraph" w:customStyle="1" w:styleId="Titlepage">
    <w:name w:val="Titlepage"/>
    <w:basedOn w:val="Normal"/>
    <w:rsid w:val="00456A48"/>
    <w:pPr>
      <w:spacing w:before="2640"/>
    </w:pPr>
    <w:rPr>
      <w:b/>
      <w:sz w:val="56"/>
    </w:rPr>
  </w:style>
  <w:style w:type="character" w:styleId="Hyperlink">
    <w:name w:val="Hyperlink"/>
    <w:rsid w:val="001314E9"/>
    <w:rPr>
      <w:color w:val="0000FF"/>
      <w:u w:val="single"/>
    </w:rPr>
  </w:style>
  <w:style w:type="character" w:customStyle="1" w:styleId="Char">
    <w:name w:val="Char"/>
    <w:rsid w:val="006C345B"/>
    <w:rPr>
      <w:rFonts w:ascii="Arial" w:eastAsia="Times" w:hAnsi="Arial" w:cs="Arial"/>
      <w:lang w:val="en-US" w:eastAsia="en-US" w:bidi="ar-SA"/>
    </w:rPr>
  </w:style>
  <w:style w:type="paragraph" w:customStyle="1" w:styleId="Heading21">
    <w:name w:val="Heading 21"/>
    <w:basedOn w:val="Normal"/>
    <w:rsid w:val="00456A46"/>
    <w:pPr>
      <w:spacing w:before="100" w:beforeAutospacing="1" w:after="100" w:afterAutospacing="1"/>
      <w:ind w:right="50"/>
      <w:outlineLvl w:val="2"/>
    </w:pPr>
    <w:rPr>
      <w:rFonts w:ascii="Georgia" w:hAnsi="Georgia"/>
      <w:sz w:val="35"/>
      <w:szCs w:val="35"/>
    </w:rPr>
  </w:style>
  <w:style w:type="paragraph" w:customStyle="1" w:styleId="NormalWeb1">
    <w:name w:val="Normal (Web)1"/>
    <w:basedOn w:val="Normal"/>
    <w:rsid w:val="0016168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NormalWeb10">
    <w:name w:val="Normal (Web)10"/>
    <w:basedOn w:val="Normal"/>
    <w:rsid w:val="00904E5A"/>
    <w:pPr>
      <w:spacing w:before="75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44481"/>
    <w:rPr>
      <w:i/>
      <w:iCs/>
    </w:rPr>
  </w:style>
  <w:style w:type="paragraph" w:customStyle="1" w:styleId="NormalWeb12">
    <w:name w:val="Normal (Web)12"/>
    <w:basedOn w:val="Normal"/>
    <w:rsid w:val="00F74AF5"/>
    <w:rPr>
      <w:rFonts w:ascii="Times New Roman" w:hAnsi="Times New Roman"/>
      <w:sz w:val="24"/>
      <w:szCs w:val="24"/>
    </w:rPr>
  </w:style>
  <w:style w:type="character" w:customStyle="1" w:styleId="txt141">
    <w:name w:val="txt141"/>
    <w:rsid w:val="00EE7859"/>
    <w:rPr>
      <w:rFonts w:ascii="Verdana" w:hAnsi="Verdana" w:hint="default"/>
      <w:b/>
      <w:bCs/>
      <w:strike w:val="0"/>
      <w:dstrike w:val="0"/>
      <w:sz w:val="21"/>
      <w:szCs w:val="21"/>
      <w:u w:val="none"/>
      <w:effect w:val="none"/>
    </w:rPr>
  </w:style>
  <w:style w:type="paragraph" w:customStyle="1" w:styleId="txt12gold">
    <w:name w:val="txt12gold"/>
    <w:basedOn w:val="Normal"/>
    <w:rsid w:val="00EE7859"/>
    <w:pPr>
      <w:spacing w:before="100" w:beforeAutospacing="1" w:after="100" w:afterAutospacing="1" w:line="240" w:lineRule="atLeast"/>
    </w:pPr>
    <w:rPr>
      <w:rFonts w:ascii="Verdana" w:hAnsi="Verdana" w:cs="PMingLiU"/>
      <w:color w:val="956826"/>
      <w:sz w:val="18"/>
      <w:szCs w:val="18"/>
      <w:lang w:eastAsia="zh-TW"/>
    </w:rPr>
  </w:style>
  <w:style w:type="character" w:customStyle="1" w:styleId="txt121">
    <w:name w:val="txt121"/>
    <w:rsid w:val="00EE7859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txt16gold1">
    <w:name w:val="txt16gold1"/>
    <w:rsid w:val="00EE7859"/>
    <w:rPr>
      <w:rFonts w:ascii="Verdana" w:hAnsi="Verdana" w:hint="default"/>
      <w:b/>
      <w:bCs/>
      <w:strike w:val="0"/>
      <w:dstrike w:val="0"/>
      <w:sz w:val="24"/>
      <w:szCs w:val="24"/>
      <w:u w:val="none"/>
      <w:effect w:val="none"/>
    </w:rPr>
  </w:style>
  <w:style w:type="character" w:styleId="CommentReference">
    <w:name w:val="annotation reference"/>
    <w:semiHidden/>
    <w:rsid w:val="00E33EC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E33EC0"/>
    <w:pPr>
      <w:spacing w:after="0"/>
    </w:pPr>
    <w:rPr>
      <w:rFonts w:ascii="Arial" w:eastAsia="PMingLiU" w:hAnsi="Arial" w:cs="Times New Roman"/>
      <w:b/>
      <w:bCs/>
      <w:i w:val="0"/>
    </w:rPr>
  </w:style>
  <w:style w:type="paragraph" w:styleId="BalloonText">
    <w:name w:val="Balloon Text"/>
    <w:basedOn w:val="Normal"/>
    <w:semiHidden/>
    <w:rsid w:val="00E33EC0"/>
    <w:rPr>
      <w:rFonts w:ascii="Tahoma" w:hAnsi="Tahoma" w:cs="Tahoma"/>
      <w:sz w:val="16"/>
      <w:szCs w:val="16"/>
    </w:rPr>
  </w:style>
  <w:style w:type="character" w:customStyle="1" w:styleId="A23">
    <w:name w:val="A23"/>
    <w:rsid w:val="00F95635"/>
    <w:rPr>
      <w:rFonts w:cs="HelveticaNeue Condensed"/>
      <w:color w:val="221E1F"/>
      <w:sz w:val="14"/>
      <w:szCs w:val="14"/>
    </w:rPr>
  </w:style>
  <w:style w:type="character" w:customStyle="1" w:styleId="A26">
    <w:name w:val="A26"/>
    <w:rsid w:val="00F95635"/>
    <w:rPr>
      <w:rFonts w:cs="HelveticaNeue MediumCond"/>
      <w:color w:val="CE1829"/>
      <w:sz w:val="22"/>
      <w:szCs w:val="22"/>
    </w:rPr>
  </w:style>
  <w:style w:type="paragraph" w:customStyle="1" w:styleId="Body">
    <w:name w:val="Body"/>
    <w:basedOn w:val="Normal"/>
    <w:rsid w:val="0073304C"/>
    <w:rPr>
      <w:rFonts w:ascii="Stone Sans" w:eastAsia="Times New Roman" w:hAnsi="Stone Sans"/>
      <w:sz w:val="22"/>
    </w:rPr>
  </w:style>
  <w:style w:type="character" w:styleId="FollowedHyperlink">
    <w:name w:val="FollowedHyperlink"/>
    <w:rsid w:val="003848D2"/>
    <w:rPr>
      <w:color w:val="800080"/>
      <w:u w:val="single"/>
    </w:rPr>
  </w:style>
  <w:style w:type="paragraph" w:customStyle="1" w:styleId="pdf-instructions">
    <w:name w:val="pdf-instructions"/>
    <w:basedOn w:val="Normal"/>
    <w:rsid w:val="00903247"/>
    <w:pPr>
      <w:spacing w:before="225" w:after="225"/>
    </w:pPr>
    <w:rPr>
      <w:rFonts w:ascii="Times New Roman" w:eastAsia="Times New Roman" w:hAnsi="Times New Roman"/>
      <w:color w:val="000000"/>
      <w:sz w:val="18"/>
      <w:szCs w:val="18"/>
    </w:rPr>
  </w:style>
  <w:style w:type="paragraph" w:customStyle="1" w:styleId="hp-callout-header">
    <w:name w:val="hp-callout-header"/>
    <w:basedOn w:val="Normal"/>
    <w:rsid w:val="00C932A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no-top">
    <w:name w:val="no-top"/>
    <w:basedOn w:val="Normal"/>
    <w:rsid w:val="0038583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E74C01"/>
    <w:rPr>
      <w:rFonts w:ascii="Times New Roman" w:eastAsia="Times New Roman" w:hAnsi="Times New Roman"/>
    </w:rPr>
  </w:style>
  <w:style w:type="character" w:styleId="FootnoteReference">
    <w:name w:val="footnote reference"/>
    <w:semiHidden/>
    <w:rsid w:val="00E74C01"/>
    <w:rPr>
      <w:vertAlign w:val="superscript"/>
    </w:rPr>
  </w:style>
  <w:style w:type="paragraph" w:customStyle="1" w:styleId="Default">
    <w:name w:val="Default"/>
    <w:rsid w:val="00CA28B5"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A3">
    <w:name w:val="A3"/>
    <w:rsid w:val="00DA4540"/>
    <w:rPr>
      <w:color w:val="211D1E"/>
      <w:sz w:val="20"/>
      <w:szCs w:val="20"/>
    </w:rPr>
  </w:style>
  <w:style w:type="character" w:customStyle="1" w:styleId="A10">
    <w:name w:val="A10"/>
    <w:rsid w:val="00DA4540"/>
    <w:rPr>
      <w:rFonts w:cs="HelveticaNeue LightCond"/>
      <w:color w:val="221E1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6550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75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6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6354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4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39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ig\Documents\PAEX1402_email%20templates_0122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1D0B54-9ED2-4216-902C-7A935E30C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PAEX1402_email templates_012214.dot</Template>
  <TotalTime>1</TotalTime>
  <Pages>1</Pages>
  <Words>2246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Page 2</vt:lpstr>
    </vt:vector>
  </TitlesOfParts>
  <Company>Harte-Hanks Direct</Company>
  <LinksUpToDate>false</LinksUpToDate>
  <CharactersWithSpaces>15021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2</dc:title>
  <dc:creator>Gloria Mui</dc:creator>
  <cp:lastModifiedBy>Mary Beriont</cp:lastModifiedBy>
  <cp:revision>2</cp:revision>
  <cp:lastPrinted>2014-01-27T15:46:00Z</cp:lastPrinted>
  <dcterms:created xsi:type="dcterms:W3CDTF">2014-01-27T17:12:00Z</dcterms:created>
  <dcterms:modified xsi:type="dcterms:W3CDTF">2014-01-27T17:12:00Z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">
    <vt:lpwstr>Official</vt:lpwstr>
  </property>
  <property fmtid="{D5CDD505-2E9C-101B-9397-08002B2CF9AE}" pid="3" name="Document Status">
    <vt:lpwstr>Final</vt:lpwstr>
  </property>
  <property fmtid="{D5CDD505-2E9C-101B-9397-08002B2CF9AE}" pid="4" name="ContentType">
    <vt:lpwstr>Document</vt:lpwstr>
  </property>
  <property fmtid="{D5CDD505-2E9C-101B-9397-08002B2CF9AE}" pid="5" name="_NewReviewCycle">
    <vt:lpwstr/>
  </property>
</Properties>
</file>