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E0" w:rsidRDefault="005943D9" w:rsidP="00CE2F37">
      <w:pPr>
        <w:pStyle w:val="Heading2"/>
        <w:spacing w:before="320" w:after="0"/>
        <w:contextualSpacing/>
        <w:rPr>
          <w:rFonts w:ascii="Verdana" w:hAnsi="Verdana"/>
          <w:color w:val="595959"/>
          <w:sz w:val="56"/>
          <w:szCs w:val="56"/>
        </w:rPr>
      </w:pPr>
      <w:r>
        <w:rPr>
          <w:rFonts w:ascii="Verdana" w:hAnsi="Verdana"/>
          <w:color w:val="595959"/>
          <w:sz w:val="56"/>
          <w:szCs w:val="56"/>
        </w:rPr>
        <w:t xml:space="preserve"> </w:t>
      </w:r>
    </w:p>
    <w:p w:rsidR="00885CE0" w:rsidRDefault="00885CE0" w:rsidP="00CE2F37">
      <w:pPr>
        <w:pStyle w:val="Heading2"/>
        <w:spacing w:before="320" w:after="0"/>
        <w:contextualSpacing/>
        <w:rPr>
          <w:rFonts w:ascii="Verdana" w:hAnsi="Verdana"/>
          <w:color w:val="595959"/>
          <w:sz w:val="56"/>
          <w:szCs w:val="56"/>
        </w:rPr>
      </w:pPr>
      <w:r>
        <w:rPr>
          <w:rFonts w:ascii="Verdana" w:hAnsi="Verdana"/>
          <w:color w:val="595959"/>
          <w:sz w:val="56"/>
          <w:szCs w:val="56"/>
        </w:rPr>
        <w:t xml:space="preserve"> </w:t>
      </w:r>
    </w:p>
    <w:p w:rsidR="00CE2F37" w:rsidRDefault="009E7F52" w:rsidP="00CE2F37">
      <w:pPr>
        <w:pStyle w:val="Heading2"/>
        <w:spacing w:before="320" w:after="0"/>
        <w:contextualSpacing/>
        <w:jc w:val="center"/>
        <w:rPr>
          <w:rFonts w:ascii="Verdana" w:hAnsi="Verdana"/>
          <w:color w:val="595959"/>
          <w:sz w:val="56"/>
          <w:szCs w:val="56"/>
        </w:rPr>
      </w:pPr>
      <w:r>
        <w:rPr>
          <w:rFonts w:ascii="Verdana" w:hAnsi="Verdana"/>
          <w:noProof/>
          <w:snapToGrid/>
          <w:color w:val="595959"/>
          <w:sz w:val="56"/>
          <w:szCs w:val="56"/>
        </w:rPr>
        <w:drawing>
          <wp:inline distT="0" distB="0" distL="0" distR="0">
            <wp:extent cx="4660265" cy="6036945"/>
            <wp:effectExtent l="0" t="0" r="6985" b="1905"/>
            <wp:docPr id="1" name="Picture 1" descr="MerckManuscript_rout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ckManuscript_routing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603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37" w:rsidRDefault="00CE2F37" w:rsidP="00CE2F37"/>
    <w:p w:rsidR="00CE2F37" w:rsidRPr="00CE2F37" w:rsidRDefault="00CE2F37" w:rsidP="00CE2F37"/>
    <w:p w:rsidR="00DA4540" w:rsidRPr="003D3BD4" w:rsidRDefault="00DA4540" w:rsidP="0099020E">
      <w:pPr>
        <w:rPr>
          <w:rFonts w:ascii="Verdana" w:hAnsi="Verdana" w:cs="Arial"/>
          <w:b/>
          <w:u w:val="single"/>
        </w:rPr>
      </w:pPr>
      <w:r w:rsidRPr="003D3BD4">
        <w:rPr>
          <w:rFonts w:ascii="Verdana" w:hAnsi="Verdana" w:cs="Arial"/>
          <w:b/>
          <w:u w:val="single"/>
        </w:rPr>
        <w:br w:type="page"/>
      </w:r>
    </w:p>
    <w:p w:rsidR="00DA4540" w:rsidRPr="003D3BD4" w:rsidRDefault="00DA4540" w:rsidP="00DA4540">
      <w:pPr>
        <w:rPr>
          <w:rFonts w:ascii="Verdana" w:hAnsi="Verdana" w:cs="Arial"/>
          <w:b/>
          <w:u w:val="single"/>
        </w:rPr>
      </w:pPr>
    </w:p>
    <w:tbl>
      <w:tblPr>
        <w:tblW w:w="10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8015"/>
      </w:tblGrid>
      <w:tr w:rsidR="00DA4540" w:rsidRPr="003D3BD4" w:rsidTr="001C45EE"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DA4540" w:rsidRPr="00CF3AC2" w:rsidRDefault="00DA4540" w:rsidP="00CF3AC2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Directives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vAlign w:val="center"/>
          </w:tcPr>
          <w:p w:rsidR="00DA4540" w:rsidRPr="00CF3AC2" w:rsidRDefault="00DA4540" w:rsidP="00CF3AC2">
            <w:pPr>
              <w:rPr>
                <w:rFonts w:ascii="Verdana" w:hAnsi="Verdana" w:cs="Arial"/>
                <w:b/>
                <w:sz w:val="22"/>
                <w:szCs w:val="22"/>
              </w:rPr>
            </w:pPr>
            <w:r w:rsidRPr="00CF3AC2">
              <w:rPr>
                <w:rFonts w:ascii="Verdana" w:hAnsi="Verdana" w:cs="Arial"/>
                <w:b/>
                <w:sz w:val="22"/>
                <w:szCs w:val="22"/>
              </w:rPr>
              <w:t>Page content</w:t>
            </w:r>
          </w:p>
        </w:tc>
      </w:tr>
      <w:tr w:rsidR="00A059FF" w:rsidRPr="003D3BD4">
        <w:tc>
          <w:tcPr>
            <w:tcW w:w="2021" w:type="dxa"/>
          </w:tcPr>
          <w:p w:rsidR="00A059FF" w:rsidRPr="003D3BD4" w:rsidRDefault="00A059FF" w:rsidP="00DA4540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  <w:tc>
          <w:tcPr>
            <w:tcW w:w="8015" w:type="dxa"/>
          </w:tcPr>
          <w:p w:rsidR="00A059FF" w:rsidRPr="003D3BD4" w:rsidRDefault="00A059FF" w:rsidP="00DA4540">
            <w:pPr>
              <w:rPr>
                <w:rFonts w:ascii="Verdana" w:hAnsi="Verdana" w:cs="Arial"/>
              </w:rPr>
            </w:pPr>
          </w:p>
        </w:tc>
      </w:tr>
      <w:tr w:rsidR="003967C9" w:rsidRPr="003D3BD4" w:rsidTr="00342A30">
        <w:tc>
          <w:tcPr>
            <w:tcW w:w="2021" w:type="dxa"/>
            <w:vAlign w:val="center"/>
          </w:tcPr>
          <w:p w:rsidR="003967C9" w:rsidRPr="00667EAB" w:rsidRDefault="003967C9" w:rsidP="003967C9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[List Name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3967C9" w:rsidRPr="00033F48" w:rsidRDefault="003967C9" w:rsidP="00410D8E">
            <w:pPr>
              <w:spacing w:before="200" w:after="20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410D8E">
              <w:rPr>
                <w:rFonts w:cs="Arial"/>
              </w:rPr>
              <w:t>Gorfine</w:t>
            </w:r>
            <w:r w:rsidR="005D27EB">
              <w:rPr>
                <w:rFonts w:cs="Arial"/>
              </w:rPr>
              <w:t xml:space="preserve"> Reprint</w:t>
            </w:r>
          </w:p>
        </w:tc>
      </w:tr>
      <w:tr w:rsidR="003967C9" w:rsidRPr="003D3BD4" w:rsidTr="00EF429A">
        <w:tc>
          <w:tcPr>
            <w:tcW w:w="2021" w:type="dxa"/>
            <w:vAlign w:val="center"/>
          </w:tcPr>
          <w:p w:rsidR="003967C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[Description]</w:t>
            </w:r>
          </w:p>
        </w:tc>
        <w:tc>
          <w:tcPr>
            <w:tcW w:w="8015" w:type="dxa"/>
          </w:tcPr>
          <w:p w:rsidR="003967C9" w:rsidRPr="003967C9" w:rsidRDefault="009E7F52" w:rsidP="00F54BA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Soft Tissue </w:t>
            </w:r>
            <w:r w:rsidR="00410D8E">
              <w:rPr>
                <w:rFonts w:cs="Arial"/>
                <w:bCs/>
              </w:rPr>
              <w:t xml:space="preserve">Pivotal Trial </w:t>
            </w:r>
            <w:del w:id="0" w:author="Mary Beriont" w:date="2014-01-27T11:18:00Z">
              <w:r w:rsidR="00410D8E" w:rsidDel="00F54BAA">
                <w:rPr>
                  <w:rFonts w:cs="Arial"/>
                  <w:bCs/>
                </w:rPr>
                <w:delText xml:space="preserve">in Hemorrhoidectomy </w:delText>
              </w:r>
            </w:del>
            <w:ins w:id="1" w:author="Mary Beriont" w:date="2014-01-27T11:18:00Z">
              <w:r w:rsidR="00F54BAA">
                <w:rPr>
                  <w:rFonts w:cs="Arial"/>
                  <w:bCs/>
                </w:rPr>
                <w:t>With EXPAREL</w:t>
              </w:r>
            </w:ins>
            <w:bookmarkStart w:id="2" w:name="_GoBack"/>
            <w:bookmarkEnd w:id="2"/>
          </w:p>
        </w:tc>
      </w:tr>
      <w:tr w:rsidR="003967C9" w:rsidRPr="003D3BD4" w:rsidTr="00EF429A">
        <w:tc>
          <w:tcPr>
            <w:tcW w:w="2021" w:type="dxa"/>
            <w:vAlign w:val="center"/>
          </w:tcPr>
          <w:p w:rsidR="003967C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</w:tcPr>
          <w:p w:rsidR="003967C9" w:rsidRPr="00EF429A" w:rsidRDefault="003967C9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  <w:bCs/>
              </w:rPr>
            </w:pPr>
          </w:p>
        </w:tc>
      </w:tr>
      <w:tr w:rsidR="00753C69" w:rsidRPr="003D3BD4" w:rsidTr="00EF429A">
        <w:tc>
          <w:tcPr>
            <w:tcW w:w="2021" w:type="dxa"/>
            <w:vAlign w:val="center"/>
          </w:tcPr>
          <w:p w:rsidR="00753C69" w:rsidRPr="00667EAB" w:rsidRDefault="0040423D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5D27E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 xml:space="preserve"> body </w:t>
            </w:r>
            <w:r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copy]</w:t>
            </w:r>
          </w:p>
        </w:tc>
        <w:tc>
          <w:tcPr>
            <w:tcW w:w="8015" w:type="dxa"/>
          </w:tcPr>
          <w:p w:rsidR="00313C71" w:rsidRPr="00313C71" w:rsidDel="001324D3" w:rsidRDefault="007A4154" w:rsidP="00410D8E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del w:id="3" w:author="Mary Beriont" w:date="2014-01-27T11:14:00Z"/>
                <w:rFonts w:cs="Arial"/>
              </w:rPr>
            </w:pPr>
            <w:r>
              <w:rPr>
                <w:rFonts w:cs="Arial"/>
              </w:rPr>
              <w:t xml:space="preserve">Here are some results from our </w:t>
            </w:r>
            <w:r w:rsidRPr="007A4154">
              <w:rPr>
                <w:rFonts w:cs="Arial"/>
                <w:b/>
              </w:rPr>
              <w:t xml:space="preserve">Soft Tissue Pivotal </w:t>
            </w:r>
            <w:r>
              <w:rPr>
                <w:rFonts w:cs="Arial"/>
                <w:b/>
              </w:rPr>
              <w:t>Trial</w:t>
            </w:r>
            <w:r>
              <w:rPr>
                <w:rFonts w:cs="Arial"/>
              </w:rPr>
              <w:t xml:space="preserve">&lt;Link to Gorfine&gt;. </w:t>
            </w:r>
            <w:del w:id="4" w:author="Mary Beriont" w:date="2014-01-27T11:14:00Z">
              <w:r w:rsidDel="001324D3">
                <w:rPr>
                  <w:rFonts w:cs="Arial"/>
                </w:rPr>
                <w:delText xml:space="preserve">Not only did </w:delText>
              </w:r>
              <w:r w:rsidR="00313C71" w:rsidDel="001324D3">
                <w:rPr>
                  <w:rFonts w:cs="Arial"/>
                </w:rPr>
                <w:delText xml:space="preserve">patients receiving EXPAREL </w:delText>
              </w:r>
              <w:r w:rsidDel="001324D3">
                <w:rPr>
                  <w:rFonts w:cs="Arial"/>
                </w:rPr>
                <w:delText>experience</w:delText>
              </w:r>
              <w:r w:rsidR="00313C71" w:rsidDel="001324D3">
                <w:rPr>
                  <w:rFonts w:cs="Arial"/>
                </w:rPr>
                <w:delText xml:space="preserve"> </w:delText>
              </w:r>
            </w:del>
            <w:del w:id="5" w:author="Mary Beriont" w:date="2014-01-27T11:06:00Z">
              <w:r w:rsidR="00313C71" w:rsidDel="001324D3">
                <w:rPr>
                  <w:rFonts w:cs="Arial"/>
                </w:rPr>
                <w:delText xml:space="preserve">improved </w:delText>
              </w:r>
            </w:del>
            <w:del w:id="6" w:author="Mary Beriont" w:date="2014-01-27T11:14:00Z">
              <w:r w:rsidR="00313C71" w:rsidDel="001324D3">
                <w:rPr>
                  <w:rFonts w:cs="Arial"/>
                </w:rPr>
                <w:delText xml:space="preserve">postsurgical pain </w:delText>
              </w:r>
            </w:del>
            <w:del w:id="7" w:author="Mary Beriont" w:date="2014-01-27T11:07:00Z">
              <w:r w:rsidR="00313C71" w:rsidDel="001324D3">
                <w:rPr>
                  <w:rFonts w:cs="Arial"/>
                </w:rPr>
                <w:delText xml:space="preserve">control </w:delText>
              </w:r>
            </w:del>
            <w:del w:id="8" w:author="Mary Beriont" w:date="2014-01-27T11:14:00Z">
              <w:r w:rsidR="00313C71" w:rsidDel="001324D3">
                <w:rPr>
                  <w:rFonts w:cs="Arial"/>
                </w:rPr>
                <w:delText xml:space="preserve">through 72 hours, </w:delText>
              </w:r>
              <w:r w:rsidDel="001324D3">
                <w:rPr>
                  <w:rFonts w:cs="Arial"/>
                </w:rPr>
                <w:delText xml:space="preserve">[Gorfine/p1556/col1/¶3/ln1-6] </w:delText>
              </w:r>
              <w:r w:rsidR="00313C71" w:rsidDel="001324D3">
                <w:rPr>
                  <w:rFonts w:cs="Arial"/>
                </w:rPr>
                <w:delText xml:space="preserve">they </w:delText>
              </w:r>
            </w:del>
            <w:ins w:id="9" w:author="Mary Beriont" w:date="2014-01-27T11:14:00Z">
              <w:r w:rsidR="001324D3">
                <w:rPr>
                  <w:rFonts w:cs="Arial"/>
                </w:rPr>
                <w:t xml:space="preserve">Patients receiving </w:t>
              </w:r>
            </w:ins>
            <w:ins w:id="10" w:author="Mary Beriont" w:date="2014-01-27T11:16:00Z">
              <w:r w:rsidR="00F54BAA">
                <w:rPr>
                  <w:rFonts w:cs="Arial"/>
                </w:rPr>
                <w:t>E</w:t>
              </w:r>
            </w:ins>
            <w:ins w:id="11" w:author="Mary Beriont" w:date="2014-01-27T11:14:00Z">
              <w:r w:rsidR="001324D3">
                <w:rPr>
                  <w:rFonts w:cs="Arial"/>
                </w:rPr>
                <w:t xml:space="preserve">XPAREL </w:t>
              </w:r>
              <w:proofErr w:type="spellStart"/>
              <w:r w:rsidR="001324D3">
                <w:rPr>
                  <w:rFonts w:cs="Arial"/>
                </w:rPr>
                <w:t>experienced</w:t>
              </w:r>
            </w:ins>
          </w:p>
          <w:p w:rsidR="001324D3" w:rsidRDefault="001324D3" w:rsidP="001324D3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ins w:id="12" w:author="Mary Beriont" w:date="2014-01-27T11:14:00Z"/>
                <w:rFonts w:cs="Arial"/>
              </w:rPr>
              <w:pPrChange w:id="13" w:author="Mary Beriont" w:date="2014-01-27T11:14:00Z">
                <w:pPr>
                  <w:widowControl w:val="0"/>
                  <w:numPr>
                    <w:numId w:val="38"/>
                  </w:numPr>
                  <w:autoSpaceDE w:val="0"/>
                  <w:autoSpaceDN w:val="0"/>
                  <w:adjustRightInd w:val="0"/>
                  <w:spacing w:before="200" w:after="200"/>
                  <w:ind w:left="720" w:hanging="360"/>
                </w:pPr>
              </w:pPrChange>
            </w:pPr>
            <w:ins w:id="14" w:author="Mary Beriont" w:date="2014-01-27T11:15:00Z">
              <w:r>
                <w:rPr>
                  <w:rFonts w:cs="Arial"/>
                </w:rPr>
                <w:t>A</w:t>
              </w:r>
              <w:proofErr w:type="spellEnd"/>
              <w:r>
                <w:rPr>
                  <w:rFonts w:cs="Arial"/>
                </w:rPr>
                <w:t xml:space="preserve"> </w:t>
              </w:r>
            </w:ins>
            <w:ins w:id="15" w:author="Mary Beriont" w:date="2014-01-27T11:14:00Z">
              <w:r w:rsidRPr="001324D3">
                <w:rPr>
                  <w:rFonts w:cs="Arial"/>
                </w:rPr>
                <w:t>significan</w:t>
              </w:r>
            </w:ins>
            <w:ins w:id="16" w:author="Mary Beriont" w:date="2014-01-27T11:15:00Z">
              <w:r>
                <w:rPr>
                  <w:rFonts w:cs="Arial"/>
                </w:rPr>
                <w:t>t</w:t>
              </w:r>
            </w:ins>
            <w:ins w:id="17" w:author="Mary Beriont" w:date="2014-01-27T11:14:00Z">
              <w:r w:rsidRPr="001324D3">
                <w:rPr>
                  <w:rFonts w:cs="Arial"/>
                </w:rPr>
                <w:t xml:space="preserve"> reduc</w:t>
              </w:r>
            </w:ins>
            <w:ins w:id="18" w:author="Mary Beriont" w:date="2014-01-27T11:15:00Z">
              <w:r>
                <w:rPr>
                  <w:rFonts w:cs="Arial"/>
                </w:rPr>
                <w:t xml:space="preserve">tion in </w:t>
              </w:r>
            </w:ins>
            <w:ins w:id="19" w:author="Mary Beriont" w:date="2014-01-27T11:14:00Z">
              <w:r w:rsidRPr="001324D3">
                <w:rPr>
                  <w:rFonts w:cs="Arial"/>
                </w:rPr>
                <w:t xml:space="preserve">postsurgical pain through 72 hours, </w:t>
              </w:r>
            </w:ins>
            <w:ins w:id="20" w:author="Mary Beriont" w:date="2014-01-27T11:16:00Z">
              <w:r>
                <w:rPr>
                  <w:rFonts w:cs="Arial"/>
                </w:rPr>
                <w:t xml:space="preserve">Add </w:t>
              </w:r>
              <w:proofErr w:type="spellStart"/>
              <w:r>
                <w:rPr>
                  <w:rFonts w:cs="Arial"/>
                </w:rPr>
                <w:t>pvalue</w:t>
              </w:r>
              <w:proofErr w:type="spellEnd"/>
              <w:r>
                <w:rPr>
                  <w:rFonts w:cs="Arial"/>
                </w:rPr>
                <w:t xml:space="preserve">. </w:t>
              </w:r>
            </w:ins>
            <w:ins w:id="21" w:author="Mary Beriont" w:date="2014-01-27T11:14:00Z">
              <w:r w:rsidRPr="001324D3">
                <w:rPr>
                  <w:rFonts w:cs="Arial"/>
                </w:rPr>
                <w:t>[</w:t>
              </w:r>
              <w:proofErr w:type="spellStart"/>
              <w:r w:rsidRPr="001324D3">
                <w:rPr>
                  <w:rFonts w:cs="Arial"/>
                </w:rPr>
                <w:t>Gorfine</w:t>
              </w:r>
              <w:proofErr w:type="spellEnd"/>
              <w:r w:rsidRPr="001324D3">
                <w:rPr>
                  <w:rFonts w:cs="Arial"/>
                </w:rPr>
                <w:t>/p1556/col1/¶3/ln1-6]</w:t>
              </w:r>
            </w:ins>
          </w:p>
          <w:p w:rsidR="001324D3" w:rsidRDefault="00121BD7" w:rsidP="00410D8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del w:id="22" w:author="Mary Beriont" w:date="2014-01-27T11:10:00Z">
              <w:r w:rsidDel="001324D3">
                <w:rPr>
                  <w:rFonts w:cs="Arial"/>
                </w:rPr>
                <w:delText>Used significantly</w:delText>
              </w:r>
              <w:r w:rsidR="00B10FF2" w:rsidDel="001324D3">
                <w:rPr>
                  <w:rFonts w:cs="Arial"/>
                </w:rPr>
                <w:delText xml:space="preserve"> less opioids (</w:delText>
              </w:r>
              <w:r w:rsidR="00B10FF2" w:rsidRPr="00B10FF2" w:rsidDel="001324D3">
                <w:rPr>
                  <w:rFonts w:cs="Arial"/>
                  <w:i/>
                </w:rPr>
                <w:delText>P≤</w:delText>
              </w:r>
              <w:r w:rsidR="00B10FF2" w:rsidDel="001324D3">
                <w:rPr>
                  <w:rFonts w:cs="Arial"/>
                </w:rPr>
                <w:delText>.0006)</w:delText>
              </w:r>
              <w:r w:rsidR="007A4154" w:rsidDel="001324D3">
                <w:rPr>
                  <w:rFonts w:cs="Arial"/>
                </w:rPr>
                <w:delText xml:space="preserve"> </w:delText>
              </w:r>
              <w:r w:rsidR="005943D9" w:rsidDel="001324D3">
                <w:rPr>
                  <w:rFonts w:cs="Arial"/>
                </w:rPr>
                <w:delText>[</w:delText>
              </w:r>
              <w:r w:rsidR="007A4154" w:rsidDel="001324D3">
                <w:rPr>
                  <w:rFonts w:cs="Arial"/>
                </w:rPr>
                <w:delText>Gorfine/p1556/col1/¶4/ln5-9]</w:delText>
              </w:r>
            </w:del>
            <w:ins w:id="23" w:author="Mary Beriont" w:date="2014-01-27T11:16:00Z">
              <w:r w:rsidR="001324D3">
                <w:rPr>
                  <w:rFonts w:cs="Arial"/>
                </w:rPr>
                <w:t>A</w:t>
              </w:r>
            </w:ins>
            <w:ins w:id="24" w:author="Mary Beriont" w:date="2014-01-27T11:08:00Z">
              <w:r w:rsidR="001324D3">
                <w:rPr>
                  <w:rFonts w:cs="Arial"/>
                </w:rPr>
                <w:t xml:space="preserve"> 45% reduction in opioid consumption versus placebo (</w:t>
              </w:r>
              <w:proofErr w:type="spellStart"/>
              <w:r w:rsidR="001324D3">
                <w:rPr>
                  <w:rFonts w:cs="Arial"/>
                </w:rPr>
                <w:t>Pvalue</w:t>
              </w:r>
              <w:proofErr w:type="spellEnd"/>
              <w:r w:rsidR="001324D3">
                <w:rPr>
                  <w:rFonts w:cs="Arial"/>
                </w:rPr>
                <w:t>)</w:t>
              </w:r>
            </w:ins>
          </w:p>
          <w:p w:rsidR="00410D8E" w:rsidRDefault="00F54BAA" w:rsidP="00410D8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  <w:ins w:id="25" w:author="Mary Beriont" w:date="2014-01-27T11:16:00Z">
              <w:r>
                <w:rPr>
                  <w:rFonts w:cs="Arial"/>
                </w:rPr>
                <w:t xml:space="preserve">A median time to first opioid </w:t>
              </w:r>
            </w:ins>
            <w:ins w:id="26" w:author="Mary Beriont" w:date="2014-01-27T11:17:00Z">
              <w:r>
                <w:rPr>
                  <w:rFonts w:cs="Arial"/>
                </w:rPr>
                <w:t xml:space="preserve"> </w:t>
              </w:r>
            </w:ins>
            <w:ins w:id="27" w:author="Mary Beriont" w:date="2014-01-27T11:16:00Z">
              <w:r>
                <w:rPr>
                  <w:rFonts w:cs="Arial"/>
                </w:rPr>
                <w:t xml:space="preserve">rescue </w:t>
              </w:r>
            </w:ins>
            <w:del w:id="28" w:author="Mary Beriont" w:date="2014-01-27T11:16:00Z">
              <w:r w:rsidR="00410D8E" w:rsidRPr="00410D8E" w:rsidDel="00F54BAA">
                <w:rPr>
                  <w:rFonts w:cs="Arial"/>
                </w:rPr>
                <w:delText xml:space="preserve">Waited a median </w:delText>
              </w:r>
            </w:del>
            <w:r w:rsidR="00410D8E" w:rsidRPr="00410D8E">
              <w:rPr>
                <w:rFonts w:cs="Arial"/>
              </w:rPr>
              <w:t xml:space="preserve">of 14.2 hours </w:t>
            </w:r>
            <w:del w:id="29" w:author="Mary Beriont" w:date="2014-01-27T11:17:00Z">
              <w:r w:rsidR="00410D8E" w:rsidRPr="00410D8E" w:rsidDel="00F54BAA">
                <w:rPr>
                  <w:rFonts w:cs="Arial"/>
                </w:rPr>
                <w:delText xml:space="preserve">before </w:delText>
              </w:r>
            </w:del>
            <w:del w:id="30" w:author="Mary Beriont" w:date="2014-01-27T11:09:00Z">
              <w:r w:rsidR="00410D8E" w:rsidRPr="00410D8E" w:rsidDel="001324D3">
                <w:rPr>
                  <w:rFonts w:cs="Arial"/>
                </w:rPr>
                <w:delText xml:space="preserve">they used </w:delText>
              </w:r>
            </w:del>
            <w:ins w:id="31" w:author="Mary Beriont" w:date="2014-01-27T11:09:00Z">
              <w:r w:rsidR="001324D3">
                <w:rPr>
                  <w:rFonts w:cs="Arial"/>
                </w:rPr>
                <w:t xml:space="preserve"> </w:t>
              </w:r>
            </w:ins>
            <w:del w:id="32" w:author="Mary Beriont" w:date="2014-01-27T11:17:00Z">
              <w:r w:rsidR="00410D8E" w:rsidRPr="00410D8E" w:rsidDel="00F54BAA">
                <w:rPr>
                  <w:rFonts w:cs="Arial"/>
                </w:rPr>
                <w:delText xml:space="preserve">their first opioid </w:delText>
              </w:r>
            </w:del>
            <w:r w:rsidR="00410D8E" w:rsidRPr="00410D8E">
              <w:rPr>
                <w:rFonts w:cs="Arial"/>
              </w:rPr>
              <w:t>(</w:t>
            </w:r>
            <w:proofErr w:type="spellStart"/>
            <w:r w:rsidR="00410D8E" w:rsidRPr="00410D8E">
              <w:rPr>
                <w:rFonts w:cs="Arial"/>
              </w:rPr>
              <w:t>vs</w:t>
            </w:r>
            <w:proofErr w:type="spellEnd"/>
            <w:r w:rsidR="00410D8E" w:rsidRPr="00410D8E">
              <w:rPr>
                <w:rFonts w:cs="Arial"/>
              </w:rPr>
              <w:t xml:space="preserve"> 70 minu</w:t>
            </w:r>
            <w:r w:rsidR="00B10FF2">
              <w:rPr>
                <w:rFonts w:cs="Arial"/>
              </w:rPr>
              <w:t xml:space="preserve">tes with placebo; </w:t>
            </w:r>
            <w:r w:rsidR="00B10FF2" w:rsidRPr="00B10FF2">
              <w:rPr>
                <w:rFonts w:cs="Arial"/>
                <w:i/>
              </w:rPr>
              <w:t>P</w:t>
            </w:r>
            <w:r w:rsidR="00410D8E">
              <w:rPr>
                <w:rFonts w:cs="Arial"/>
              </w:rPr>
              <w:t>&lt;.0001</w:t>
            </w:r>
            <w:r w:rsidR="00410D8E" w:rsidRPr="00410D8E">
              <w:rPr>
                <w:rFonts w:cs="Arial"/>
              </w:rPr>
              <w:t>)</w:t>
            </w:r>
            <w:r w:rsidR="00B10FF2">
              <w:rPr>
                <w:rFonts w:cs="Arial"/>
              </w:rPr>
              <w:t xml:space="preserve"> and</w:t>
            </w:r>
            <w:r w:rsidR="007A4154">
              <w:rPr>
                <w:rFonts w:cs="Arial"/>
              </w:rPr>
              <w:t xml:space="preserve"> </w:t>
            </w:r>
            <w:r w:rsidR="005943D9">
              <w:rPr>
                <w:rFonts w:cs="Arial"/>
              </w:rPr>
              <w:t>[</w:t>
            </w:r>
            <w:r w:rsidR="007A4154">
              <w:rPr>
                <w:rFonts w:cs="Arial"/>
              </w:rPr>
              <w:t>Gorfine/p1556/col2/¶1/ln1-4]</w:t>
            </w:r>
          </w:p>
          <w:p w:rsidR="00753C69" w:rsidDel="00F54BAA" w:rsidRDefault="00410D8E" w:rsidP="00410D8E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00" w:after="200"/>
              <w:rPr>
                <w:del w:id="33" w:author="Mary Beriont" w:date="2014-01-27T11:17:00Z"/>
                <w:rFonts w:cs="Arial"/>
              </w:rPr>
            </w:pPr>
            <w:del w:id="34" w:author="Mary Beriont" w:date="2014-01-27T11:17:00Z">
              <w:r w:rsidRPr="00410D8E" w:rsidDel="00F54BAA">
                <w:rPr>
                  <w:rFonts w:cs="Arial"/>
                </w:rPr>
                <w:delText xml:space="preserve">Were nearly 3 times more likely to be </w:delText>
              </w:r>
              <w:r w:rsidDel="00F54BAA">
                <w:rPr>
                  <w:rFonts w:cs="Arial"/>
                </w:rPr>
                <w:delText>op</w:delText>
              </w:r>
              <w:r w:rsidR="00B10FF2" w:rsidDel="00F54BAA">
                <w:rPr>
                  <w:rFonts w:cs="Arial"/>
                </w:rPr>
                <w:delText xml:space="preserve">ioid-free at 72 hours </w:delText>
              </w:r>
              <w:r w:rsidR="00313C71" w:rsidDel="00F54BAA">
                <w:rPr>
                  <w:rFonts w:cs="Arial"/>
                </w:rPr>
                <w:delText>than patients receiving placebo</w:delText>
              </w:r>
              <w:r w:rsidR="00B10FF2" w:rsidDel="00F54BAA">
                <w:rPr>
                  <w:rFonts w:cs="Arial"/>
                </w:rPr>
                <w:delText>(</w:delText>
              </w:r>
              <w:r w:rsidR="00B10FF2" w:rsidRPr="00B10FF2" w:rsidDel="00F54BAA">
                <w:rPr>
                  <w:rFonts w:cs="Arial"/>
                  <w:i/>
                </w:rPr>
                <w:delText>P</w:delText>
              </w:r>
              <w:r w:rsidDel="00F54BAA">
                <w:rPr>
                  <w:rFonts w:cs="Arial"/>
                </w:rPr>
                <w:delText>&lt;.0008</w:delText>
              </w:r>
              <w:r w:rsidRPr="00410D8E" w:rsidDel="00F54BAA">
                <w:rPr>
                  <w:rFonts w:cs="Arial"/>
                </w:rPr>
                <w:delText>)</w:delText>
              </w:r>
              <w:r w:rsidR="007A4154" w:rsidDel="00F54BAA">
                <w:rPr>
                  <w:rFonts w:cs="Arial"/>
                </w:rPr>
                <w:delText>[Gorfine/p1556/col1/¶4/ln1-5]</w:delText>
              </w:r>
            </w:del>
          </w:p>
          <w:p w:rsidR="00313C71" w:rsidRPr="00410D8E" w:rsidRDefault="00313C71" w:rsidP="00F54BAA">
            <w:pPr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  <w:pPrChange w:id="35" w:author="Mary Beriont" w:date="2014-01-27T11:17:00Z">
                <w:pPr>
                  <w:widowControl w:val="0"/>
                  <w:autoSpaceDE w:val="0"/>
                  <w:autoSpaceDN w:val="0"/>
                  <w:adjustRightInd w:val="0"/>
                  <w:spacing w:before="200" w:after="200"/>
                </w:pPr>
              </w:pPrChange>
            </w:pPr>
          </w:p>
        </w:tc>
      </w:tr>
      <w:tr w:rsidR="00690291" w:rsidRPr="003D3BD4" w:rsidTr="00EF429A">
        <w:tc>
          <w:tcPr>
            <w:tcW w:w="2021" w:type="dxa"/>
            <w:vAlign w:val="center"/>
          </w:tcPr>
          <w:p w:rsidR="00690291" w:rsidRDefault="00690291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[CTA]</w:t>
            </w:r>
          </w:p>
        </w:tc>
        <w:tc>
          <w:tcPr>
            <w:tcW w:w="8015" w:type="dxa"/>
          </w:tcPr>
          <w:p w:rsidR="00690291" w:rsidRDefault="00DE6B9D" w:rsidP="00F67620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  <w:b/>
              </w:rPr>
            </w:pPr>
            <w:r w:rsidRPr="00F67620">
              <w:rPr>
                <w:rFonts w:cs="Arial"/>
                <w:b/>
              </w:rPr>
              <w:t>Click here</w:t>
            </w:r>
            <w:r>
              <w:rPr>
                <w:rFonts w:cs="Arial"/>
              </w:rPr>
              <w:t xml:space="preserve"> </w:t>
            </w:r>
            <w:r w:rsidR="00F67620">
              <w:rPr>
                <w:rFonts w:cs="Arial"/>
              </w:rPr>
              <w:t xml:space="preserve">&lt;Link to </w:t>
            </w:r>
            <w:proofErr w:type="spellStart"/>
            <w:r w:rsidR="00F67620">
              <w:rPr>
                <w:rFonts w:cs="Arial"/>
              </w:rPr>
              <w:t>Gorfine</w:t>
            </w:r>
            <w:proofErr w:type="spellEnd"/>
            <w:r w:rsidR="00F67620">
              <w:rPr>
                <w:rFonts w:cs="Arial"/>
              </w:rPr>
              <w:t xml:space="preserve">&gt; </w:t>
            </w:r>
            <w:r>
              <w:rPr>
                <w:rFonts w:cs="Arial"/>
              </w:rPr>
              <w:t>for more pivotal data</w:t>
            </w:r>
            <w:r w:rsidR="00F67620">
              <w:rPr>
                <w:rFonts w:cs="Arial"/>
              </w:rPr>
              <w:t>.</w:t>
            </w:r>
            <w:r w:rsidR="00690291">
              <w:rPr>
                <w:rFonts w:cs="Arial"/>
              </w:rPr>
              <w:t xml:space="preserve"> </w:t>
            </w:r>
          </w:p>
        </w:tc>
      </w:tr>
      <w:tr w:rsidR="00F476F9" w:rsidRPr="003D3BD4" w:rsidTr="00EF429A">
        <w:tc>
          <w:tcPr>
            <w:tcW w:w="2021" w:type="dxa"/>
            <w:vAlign w:val="center"/>
          </w:tcPr>
          <w:p w:rsidR="00F476F9" w:rsidRPr="00667EAB" w:rsidRDefault="003967C9" w:rsidP="00EF429A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[</w:t>
            </w:r>
            <w:r w:rsidR="005D27E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Mandatories</w:t>
            </w:r>
            <w:r w:rsidR="00F476F9" w:rsidRPr="00667EAB">
              <w:rPr>
                <w:rFonts w:ascii="Verdana" w:hAnsi="Verdana" w:cs="Arial"/>
                <w:b/>
                <w:color w:val="002060"/>
                <w:sz w:val="18"/>
                <w:szCs w:val="18"/>
              </w:rPr>
              <w:t>]</w:t>
            </w:r>
          </w:p>
        </w:tc>
        <w:tc>
          <w:tcPr>
            <w:tcW w:w="8015" w:type="dxa"/>
          </w:tcPr>
          <w:p w:rsidR="00F476F9" w:rsidRPr="00052C36" w:rsidRDefault="00052C36" w:rsidP="00D968AD">
            <w:pPr>
              <w:spacing w:before="200" w:after="200"/>
              <w:rPr>
                <w:rFonts w:cs="Arial"/>
                <w:highlight w:val="yellow"/>
              </w:rPr>
            </w:pPr>
            <w:r w:rsidRPr="009E7F52">
              <w:rPr>
                <w:rFonts w:cs="Arial"/>
              </w:rPr>
              <w:t>[</w:t>
            </w:r>
            <w:r w:rsidR="005D27EB" w:rsidRPr="009E7F52">
              <w:rPr>
                <w:rFonts w:cs="Arial"/>
              </w:rPr>
              <w:t>May need to include references, highlighted ISI, acknowledgements, etc.</w:t>
            </w:r>
            <w:r w:rsidRPr="009E7F52">
              <w:rPr>
                <w:rFonts w:cs="Arial"/>
              </w:rPr>
              <w:t>]</w:t>
            </w:r>
          </w:p>
        </w:tc>
      </w:tr>
      <w:tr w:rsidR="00CE2F37" w:rsidRPr="003D3BD4" w:rsidTr="00EF429A">
        <w:tc>
          <w:tcPr>
            <w:tcW w:w="2021" w:type="dxa"/>
            <w:vAlign w:val="center"/>
          </w:tcPr>
          <w:p w:rsidR="00CE2F37" w:rsidRPr="00667EAB" w:rsidRDefault="00CE2F37" w:rsidP="00CE2F37">
            <w:pPr>
              <w:rPr>
                <w:rFonts w:ascii="Verdana" w:hAnsi="Verdana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015" w:type="dxa"/>
            <w:vAlign w:val="center"/>
          </w:tcPr>
          <w:p w:rsidR="00CE2F37" w:rsidRPr="00EF429A" w:rsidRDefault="00CE2F37" w:rsidP="00EF429A">
            <w:pPr>
              <w:widowControl w:val="0"/>
              <w:autoSpaceDE w:val="0"/>
              <w:autoSpaceDN w:val="0"/>
              <w:adjustRightInd w:val="0"/>
              <w:spacing w:before="200" w:after="200"/>
              <w:rPr>
                <w:rFonts w:cs="Arial"/>
              </w:rPr>
            </w:pPr>
          </w:p>
        </w:tc>
      </w:tr>
    </w:tbl>
    <w:p w:rsidR="00DA4540" w:rsidRPr="003D3BD4" w:rsidRDefault="00DA4540" w:rsidP="00B03CB1">
      <w:pPr>
        <w:rPr>
          <w:szCs w:val="18"/>
        </w:rPr>
      </w:pPr>
    </w:p>
    <w:sectPr w:rsidR="00DA4540" w:rsidRPr="003D3BD4" w:rsidSect="005131EA">
      <w:headerReference w:type="default" r:id="rId10"/>
      <w:footerReference w:type="default" r:id="rId11"/>
      <w:pgSz w:w="12240" w:h="15840" w:code="1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12D" w:rsidRDefault="0053112D">
      <w:r>
        <w:separator/>
      </w:r>
    </w:p>
  </w:endnote>
  <w:endnote w:type="continuationSeparator" w:id="0">
    <w:p w:rsidR="0053112D" w:rsidRDefault="00531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 Condensed">
    <w:charset w:val="00"/>
    <w:family w:val="auto"/>
    <w:pitch w:val="variable"/>
    <w:sig w:usb0="00000003" w:usb1="00000000" w:usb2="00000000" w:usb3="00000000" w:csb0="00000001" w:csb1="00000000"/>
  </w:font>
  <w:font w:name="HelveticaNeue MediumCond">
    <w:charset w:val="00"/>
    <w:family w:val="auto"/>
    <w:pitch w:val="variable"/>
    <w:sig w:usb0="00000003" w:usb1="00000000" w:usb2="00000000" w:usb3="00000000" w:csb0="00000001" w:csb1="00000000"/>
  </w:font>
  <w:font w:name="Stone 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 LightCond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01" w:rsidRDefault="00EE0B0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4BA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54B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12D" w:rsidRDefault="0053112D">
      <w:r>
        <w:separator/>
      </w:r>
    </w:p>
  </w:footnote>
  <w:footnote w:type="continuationSeparator" w:id="0">
    <w:p w:rsidR="0053112D" w:rsidRDefault="00531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B01" w:rsidRPr="00372A1B" w:rsidRDefault="00EE0B01" w:rsidP="00372A1B">
    <w:pPr>
      <w:pStyle w:val="Header"/>
      <w:tabs>
        <w:tab w:val="clear" w:pos="4320"/>
        <w:tab w:val="clear" w:pos="8640"/>
        <w:tab w:val="left" w:pos="1440"/>
      </w:tabs>
      <w:rPr>
        <w:rFonts w:ascii="Verdana" w:hAnsi="Verdana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in;height:3in" o:bullet="t"/>
    </w:pict>
  </w:numPicBullet>
  <w:numPicBullet w:numPicBulletId="1">
    <w:pict>
      <v:shape id="_x0000_i1055" type="#_x0000_t75" style="width:3in;height:3in" o:bullet="t"/>
    </w:pict>
  </w:numPicBullet>
  <w:numPicBullet w:numPicBulletId="2">
    <w:pict>
      <v:shape id="_x0000_i1056" type="#_x0000_t75" style="width:3in;height:3in" o:bullet="t"/>
    </w:pict>
  </w:numPicBullet>
  <w:numPicBullet w:numPicBulletId="3">
    <w:pict>
      <v:shape id="_x0000_i1057" type="#_x0000_t75" style="width:3in;height:3in" o:bullet="t"/>
    </w:pict>
  </w:numPicBullet>
  <w:abstractNum w:abstractNumId="0">
    <w:nsid w:val="FFFFFF1D"/>
    <w:multiLevelType w:val="multilevel"/>
    <w:tmpl w:val="FEB289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A6B29"/>
    <w:multiLevelType w:val="hybridMultilevel"/>
    <w:tmpl w:val="9228866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7A046D"/>
    <w:multiLevelType w:val="hybridMultilevel"/>
    <w:tmpl w:val="DBB4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15EC8"/>
    <w:multiLevelType w:val="hybridMultilevel"/>
    <w:tmpl w:val="AE40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119B5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A7903"/>
    <w:multiLevelType w:val="hybridMultilevel"/>
    <w:tmpl w:val="5D2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00150"/>
    <w:multiLevelType w:val="hybridMultilevel"/>
    <w:tmpl w:val="FEF49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53772A"/>
    <w:multiLevelType w:val="hybridMultilevel"/>
    <w:tmpl w:val="962CAF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6670C1"/>
    <w:multiLevelType w:val="multilevel"/>
    <w:tmpl w:val="DB7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E017A5"/>
    <w:multiLevelType w:val="hybridMultilevel"/>
    <w:tmpl w:val="7F3CBC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6E70E9"/>
    <w:multiLevelType w:val="hybridMultilevel"/>
    <w:tmpl w:val="C0260B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8B6550"/>
    <w:multiLevelType w:val="hybridMultilevel"/>
    <w:tmpl w:val="B4CA1C7C"/>
    <w:lvl w:ilvl="0" w:tplc="346A3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1846A9"/>
    <w:multiLevelType w:val="hybridMultilevel"/>
    <w:tmpl w:val="1E6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D3198"/>
    <w:multiLevelType w:val="hybridMultilevel"/>
    <w:tmpl w:val="AA6C9A7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A81DEC"/>
    <w:multiLevelType w:val="hybridMultilevel"/>
    <w:tmpl w:val="171CD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BB6A32"/>
    <w:multiLevelType w:val="hybridMultilevel"/>
    <w:tmpl w:val="E22425B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5641B6"/>
    <w:multiLevelType w:val="hybridMultilevel"/>
    <w:tmpl w:val="2FDA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975BA"/>
    <w:multiLevelType w:val="hybridMultilevel"/>
    <w:tmpl w:val="5524A2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627912"/>
    <w:multiLevelType w:val="hybridMultilevel"/>
    <w:tmpl w:val="F934FC2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A94018"/>
    <w:multiLevelType w:val="multilevel"/>
    <w:tmpl w:val="922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BE77B9"/>
    <w:multiLevelType w:val="hybridMultilevel"/>
    <w:tmpl w:val="C7F69EA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D27EBC"/>
    <w:multiLevelType w:val="hybridMultilevel"/>
    <w:tmpl w:val="969A1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AC5614C"/>
    <w:multiLevelType w:val="hybridMultilevel"/>
    <w:tmpl w:val="CB4A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870C1"/>
    <w:multiLevelType w:val="hybridMultilevel"/>
    <w:tmpl w:val="E61E9A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A445E30"/>
    <w:multiLevelType w:val="hybridMultilevel"/>
    <w:tmpl w:val="29D05C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A86CE1"/>
    <w:multiLevelType w:val="hybridMultilevel"/>
    <w:tmpl w:val="26ECB164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F921F5"/>
    <w:multiLevelType w:val="hybridMultilevel"/>
    <w:tmpl w:val="8BDC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13DA5"/>
    <w:multiLevelType w:val="hybridMultilevel"/>
    <w:tmpl w:val="55FA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A66E1F"/>
    <w:multiLevelType w:val="multilevel"/>
    <w:tmpl w:val="78E0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BE09C0"/>
    <w:multiLevelType w:val="hybridMultilevel"/>
    <w:tmpl w:val="78E08F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B219AD"/>
    <w:multiLevelType w:val="hybridMultilevel"/>
    <w:tmpl w:val="81F6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642D3"/>
    <w:multiLevelType w:val="hybridMultilevel"/>
    <w:tmpl w:val="F8347B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9C63CD"/>
    <w:multiLevelType w:val="hybridMultilevel"/>
    <w:tmpl w:val="22463DB6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EC67D1"/>
    <w:multiLevelType w:val="hybridMultilevel"/>
    <w:tmpl w:val="0476A3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C9443A5"/>
    <w:multiLevelType w:val="hybridMultilevel"/>
    <w:tmpl w:val="E0DA8EDA"/>
    <w:lvl w:ilvl="0" w:tplc="7094613E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EA7A84"/>
    <w:multiLevelType w:val="hybridMultilevel"/>
    <w:tmpl w:val="DB725C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C503F2"/>
    <w:multiLevelType w:val="hybridMultilevel"/>
    <w:tmpl w:val="1AE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34C30"/>
    <w:multiLevelType w:val="hybridMultilevel"/>
    <w:tmpl w:val="D1C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21"/>
  </w:num>
  <w:num w:numId="5">
    <w:abstractNumId w:val="14"/>
  </w:num>
  <w:num w:numId="6">
    <w:abstractNumId w:val="33"/>
  </w:num>
  <w:num w:numId="7">
    <w:abstractNumId w:val="9"/>
  </w:num>
  <w:num w:numId="8">
    <w:abstractNumId w:val="1"/>
  </w:num>
  <w:num w:numId="9">
    <w:abstractNumId w:val="29"/>
  </w:num>
  <w:num w:numId="10">
    <w:abstractNumId w:val="20"/>
  </w:num>
  <w:num w:numId="11">
    <w:abstractNumId w:val="18"/>
  </w:num>
  <w:num w:numId="12">
    <w:abstractNumId w:val="19"/>
  </w:num>
  <w:num w:numId="13">
    <w:abstractNumId w:val="4"/>
  </w:num>
  <w:num w:numId="14">
    <w:abstractNumId w:val="28"/>
  </w:num>
  <w:num w:numId="15">
    <w:abstractNumId w:val="35"/>
  </w:num>
  <w:num w:numId="16">
    <w:abstractNumId w:val="8"/>
  </w:num>
  <w:num w:numId="17">
    <w:abstractNumId w:val="31"/>
  </w:num>
  <w:num w:numId="18">
    <w:abstractNumId w:val="6"/>
  </w:num>
  <w:num w:numId="19">
    <w:abstractNumId w:val="2"/>
  </w:num>
  <w:num w:numId="20">
    <w:abstractNumId w:val="13"/>
  </w:num>
  <w:num w:numId="21">
    <w:abstractNumId w:val="3"/>
  </w:num>
  <w:num w:numId="22">
    <w:abstractNumId w:val="24"/>
  </w:num>
  <w:num w:numId="23">
    <w:abstractNumId w:val="15"/>
  </w:num>
  <w:num w:numId="24">
    <w:abstractNumId w:val="32"/>
  </w:num>
  <w:num w:numId="25">
    <w:abstractNumId w:val="25"/>
  </w:num>
  <w:num w:numId="26">
    <w:abstractNumId w:val="17"/>
  </w:num>
  <w:num w:numId="27">
    <w:abstractNumId w:val="11"/>
  </w:num>
  <w:num w:numId="28">
    <w:abstractNumId w:val="0"/>
  </w:num>
  <w:num w:numId="29">
    <w:abstractNumId w:val="37"/>
  </w:num>
  <w:num w:numId="30">
    <w:abstractNumId w:val="22"/>
  </w:num>
  <w:num w:numId="31">
    <w:abstractNumId w:val="26"/>
  </w:num>
  <w:num w:numId="32">
    <w:abstractNumId w:val="12"/>
  </w:num>
  <w:num w:numId="33">
    <w:abstractNumId w:val="16"/>
  </w:num>
  <w:num w:numId="34">
    <w:abstractNumId w:val="27"/>
  </w:num>
  <w:num w:numId="35">
    <w:abstractNumId w:val="36"/>
  </w:num>
  <w:num w:numId="36">
    <w:abstractNumId w:val="5"/>
  </w:num>
  <w:num w:numId="37">
    <w:abstractNumId w:val="3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 style="mso-position-horizontal-relative:char;mso-position-vertical-relative:line" fillcolor="white" strokecolor="#f06">
      <v:fill color="white"/>
      <v:stroke color="#f06" weight="1.25pt"/>
      <o:colormru v:ext="edit" colors="#f0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71"/>
    <w:rsid w:val="00000363"/>
    <w:rsid w:val="0000038D"/>
    <w:rsid w:val="000003D5"/>
    <w:rsid w:val="0000042C"/>
    <w:rsid w:val="000010DD"/>
    <w:rsid w:val="00001528"/>
    <w:rsid w:val="000017CA"/>
    <w:rsid w:val="00002FD9"/>
    <w:rsid w:val="00004968"/>
    <w:rsid w:val="00004BDB"/>
    <w:rsid w:val="00005270"/>
    <w:rsid w:val="000056FC"/>
    <w:rsid w:val="00006578"/>
    <w:rsid w:val="00006585"/>
    <w:rsid w:val="00006F85"/>
    <w:rsid w:val="00010FAB"/>
    <w:rsid w:val="00012957"/>
    <w:rsid w:val="0001492B"/>
    <w:rsid w:val="00014B37"/>
    <w:rsid w:val="00016966"/>
    <w:rsid w:val="00016FFD"/>
    <w:rsid w:val="0001797C"/>
    <w:rsid w:val="00020DF4"/>
    <w:rsid w:val="000212E2"/>
    <w:rsid w:val="00021B5D"/>
    <w:rsid w:val="00022330"/>
    <w:rsid w:val="00022688"/>
    <w:rsid w:val="00023A09"/>
    <w:rsid w:val="00024260"/>
    <w:rsid w:val="00024821"/>
    <w:rsid w:val="00024EF1"/>
    <w:rsid w:val="000255C1"/>
    <w:rsid w:val="000258EF"/>
    <w:rsid w:val="00026ED2"/>
    <w:rsid w:val="000271DC"/>
    <w:rsid w:val="00030232"/>
    <w:rsid w:val="000307FC"/>
    <w:rsid w:val="00031271"/>
    <w:rsid w:val="00031282"/>
    <w:rsid w:val="00031E26"/>
    <w:rsid w:val="00032314"/>
    <w:rsid w:val="00033255"/>
    <w:rsid w:val="00033F48"/>
    <w:rsid w:val="00033FE4"/>
    <w:rsid w:val="000340E5"/>
    <w:rsid w:val="00034531"/>
    <w:rsid w:val="00035997"/>
    <w:rsid w:val="00036BEB"/>
    <w:rsid w:val="000404C4"/>
    <w:rsid w:val="000416AB"/>
    <w:rsid w:val="00041B4F"/>
    <w:rsid w:val="00041BCB"/>
    <w:rsid w:val="0004218C"/>
    <w:rsid w:val="00042379"/>
    <w:rsid w:val="00042BB0"/>
    <w:rsid w:val="00043CA2"/>
    <w:rsid w:val="00044153"/>
    <w:rsid w:val="00044B9F"/>
    <w:rsid w:val="000451AA"/>
    <w:rsid w:val="000461D4"/>
    <w:rsid w:val="0005017F"/>
    <w:rsid w:val="000504F2"/>
    <w:rsid w:val="00050E89"/>
    <w:rsid w:val="0005102C"/>
    <w:rsid w:val="00051F7B"/>
    <w:rsid w:val="00052523"/>
    <w:rsid w:val="00052C36"/>
    <w:rsid w:val="0005357F"/>
    <w:rsid w:val="000546CE"/>
    <w:rsid w:val="00054D0B"/>
    <w:rsid w:val="00054DEB"/>
    <w:rsid w:val="00055C12"/>
    <w:rsid w:val="00060920"/>
    <w:rsid w:val="00062313"/>
    <w:rsid w:val="00062BC1"/>
    <w:rsid w:val="00064098"/>
    <w:rsid w:val="00065129"/>
    <w:rsid w:val="000652B2"/>
    <w:rsid w:val="000661CF"/>
    <w:rsid w:val="00067861"/>
    <w:rsid w:val="00067EFD"/>
    <w:rsid w:val="000701D2"/>
    <w:rsid w:val="00070A7F"/>
    <w:rsid w:val="00071D7B"/>
    <w:rsid w:val="00072687"/>
    <w:rsid w:val="00072C5B"/>
    <w:rsid w:val="00072DCE"/>
    <w:rsid w:val="00073264"/>
    <w:rsid w:val="00076180"/>
    <w:rsid w:val="00076372"/>
    <w:rsid w:val="000777DB"/>
    <w:rsid w:val="00081B1A"/>
    <w:rsid w:val="000828F9"/>
    <w:rsid w:val="00082FE1"/>
    <w:rsid w:val="000832CD"/>
    <w:rsid w:val="000870FC"/>
    <w:rsid w:val="000875A6"/>
    <w:rsid w:val="000877A6"/>
    <w:rsid w:val="00090CB6"/>
    <w:rsid w:val="0009378A"/>
    <w:rsid w:val="000940F4"/>
    <w:rsid w:val="00094B22"/>
    <w:rsid w:val="00094D62"/>
    <w:rsid w:val="000950E6"/>
    <w:rsid w:val="00096082"/>
    <w:rsid w:val="00096482"/>
    <w:rsid w:val="00096CDD"/>
    <w:rsid w:val="000A12B6"/>
    <w:rsid w:val="000A1CBC"/>
    <w:rsid w:val="000A2073"/>
    <w:rsid w:val="000A227F"/>
    <w:rsid w:val="000A255D"/>
    <w:rsid w:val="000A2618"/>
    <w:rsid w:val="000A299D"/>
    <w:rsid w:val="000A403F"/>
    <w:rsid w:val="000A69B0"/>
    <w:rsid w:val="000A75F8"/>
    <w:rsid w:val="000A792B"/>
    <w:rsid w:val="000B0071"/>
    <w:rsid w:val="000B074A"/>
    <w:rsid w:val="000B115F"/>
    <w:rsid w:val="000B14D1"/>
    <w:rsid w:val="000B1906"/>
    <w:rsid w:val="000B1CCC"/>
    <w:rsid w:val="000B20F7"/>
    <w:rsid w:val="000B2FE6"/>
    <w:rsid w:val="000B385D"/>
    <w:rsid w:val="000B3C5E"/>
    <w:rsid w:val="000B3CBC"/>
    <w:rsid w:val="000B4813"/>
    <w:rsid w:val="000B559E"/>
    <w:rsid w:val="000B5C84"/>
    <w:rsid w:val="000B7E51"/>
    <w:rsid w:val="000C0126"/>
    <w:rsid w:val="000C0BC5"/>
    <w:rsid w:val="000C0DF3"/>
    <w:rsid w:val="000C18AF"/>
    <w:rsid w:val="000C19E8"/>
    <w:rsid w:val="000C46E2"/>
    <w:rsid w:val="000C517B"/>
    <w:rsid w:val="000C5943"/>
    <w:rsid w:val="000C6410"/>
    <w:rsid w:val="000C665E"/>
    <w:rsid w:val="000C66AF"/>
    <w:rsid w:val="000C6AB2"/>
    <w:rsid w:val="000C78D5"/>
    <w:rsid w:val="000C7CFB"/>
    <w:rsid w:val="000D0AB4"/>
    <w:rsid w:val="000D204E"/>
    <w:rsid w:val="000D2082"/>
    <w:rsid w:val="000D2723"/>
    <w:rsid w:val="000D40E1"/>
    <w:rsid w:val="000D4A5A"/>
    <w:rsid w:val="000D5775"/>
    <w:rsid w:val="000D5F61"/>
    <w:rsid w:val="000D5FC0"/>
    <w:rsid w:val="000D61BC"/>
    <w:rsid w:val="000D6D09"/>
    <w:rsid w:val="000D74DE"/>
    <w:rsid w:val="000E0985"/>
    <w:rsid w:val="000E22CF"/>
    <w:rsid w:val="000E5EF3"/>
    <w:rsid w:val="000E7AD7"/>
    <w:rsid w:val="000F2708"/>
    <w:rsid w:val="000F33DD"/>
    <w:rsid w:val="000F3E09"/>
    <w:rsid w:val="000F47C6"/>
    <w:rsid w:val="000F52A9"/>
    <w:rsid w:val="000F5753"/>
    <w:rsid w:val="000F62AA"/>
    <w:rsid w:val="000F673E"/>
    <w:rsid w:val="00101079"/>
    <w:rsid w:val="001011C8"/>
    <w:rsid w:val="001020B8"/>
    <w:rsid w:val="00102DC1"/>
    <w:rsid w:val="0010387B"/>
    <w:rsid w:val="00103882"/>
    <w:rsid w:val="00105DB1"/>
    <w:rsid w:val="001074DA"/>
    <w:rsid w:val="00107AD3"/>
    <w:rsid w:val="00107BA3"/>
    <w:rsid w:val="00110B4C"/>
    <w:rsid w:val="00110CCB"/>
    <w:rsid w:val="00111902"/>
    <w:rsid w:val="00113000"/>
    <w:rsid w:val="001137A6"/>
    <w:rsid w:val="001145A1"/>
    <w:rsid w:val="0011499C"/>
    <w:rsid w:val="00120B98"/>
    <w:rsid w:val="001213A4"/>
    <w:rsid w:val="00121BD7"/>
    <w:rsid w:val="001244BD"/>
    <w:rsid w:val="00125E24"/>
    <w:rsid w:val="001266E9"/>
    <w:rsid w:val="00127461"/>
    <w:rsid w:val="00130961"/>
    <w:rsid w:val="0013103B"/>
    <w:rsid w:val="001314E9"/>
    <w:rsid w:val="001315DF"/>
    <w:rsid w:val="00131DC2"/>
    <w:rsid w:val="00131FCA"/>
    <w:rsid w:val="001324D3"/>
    <w:rsid w:val="001326E3"/>
    <w:rsid w:val="00134795"/>
    <w:rsid w:val="00134A77"/>
    <w:rsid w:val="00134F55"/>
    <w:rsid w:val="00136526"/>
    <w:rsid w:val="001369B3"/>
    <w:rsid w:val="001408EC"/>
    <w:rsid w:val="00142431"/>
    <w:rsid w:val="00142A09"/>
    <w:rsid w:val="00143BC3"/>
    <w:rsid w:val="001450EC"/>
    <w:rsid w:val="001461EE"/>
    <w:rsid w:val="00146403"/>
    <w:rsid w:val="00146431"/>
    <w:rsid w:val="00150AB3"/>
    <w:rsid w:val="00152319"/>
    <w:rsid w:val="001543FF"/>
    <w:rsid w:val="0015481C"/>
    <w:rsid w:val="00154FCF"/>
    <w:rsid w:val="001551A4"/>
    <w:rsid w:val="00156436"/>
    <w:rsid w:val="00156DE6"/>
    <w:rsid w:val="0015736F"/>
    <w:rsid w:val="00157B9F"/>
    <w:rsid w:val="00157ECC"/>
    <w:rsid w:val="0016168C"/>
    <w:rsid w:val="00162737"/>
    <w:rsid w:val="00162E80"/>
    <w:rsid w:val="00162F11"/>
    <w:rsid w:val="00164C1E"/>
    <w:rsid w:val="00165E93"/>
    <w:rsid w:val="00165F59"/>
    <w:rsid w:val="00165F66"/>
    <w:rsid w:val="001664BD"/>
    <w:rsid w:val="00166F4D"/>
    <w:rsid w:val="00166FBE"/>
    <w:rsid w:val="00167183"/>
    <w:rsid w:val="00170455"/>
    <w:rsid w:val="00170864"/>
    <w:rsid w:val="00173FB9"/>
    <w:rsid w:val="00174042"/>
    <w:rsid w:val="00174362"/>
    <w:rsid w:val="001748D4"/>
    <w:rsid w:val="00175373"/>
    <w:rsid w:val="001761A3"/>
    <w:rsid w:val="00176770"/>
    <w:rsid w:val="00176797"/>
    <w:rsid w:val="00176EC8"/>
    <w:rsid w:val="00177A4B"/>
    <w:rsid w:val="00181BBB"/>
    <w:rsid w:val="0018561E"/>
    <w:rsid w:val="00185AAB"/>
    <w:rsid w:val="0018630B"/>
    <w:rsid w:val="001865FA"/>
    <w:rsid w:val="001872A9"/>
    <w:rsid w:val="001904D3"/>
    <w:rsid w:val="00193C65"/>
    <w:rsid w:val="00193E2D"/>
    <w:rsid w:val="00194DB8"/>
    <w:rsid w:val="0019515E"/>
    <w:rsid w:val="0019517C"/>
    <w:rsid w:val="00195518"/>
    <w:rsid w:val="0019732B"/>
    <w:rsid w:val="001A089D"/>
    <w:rsid w:val="001A0BD3"/>
    <w:rsid w:val="001A4ECD"/>
    <w:rsid w:val="001A5E28"/>
    <w:rsid w:val="001A5F42"/>
    <w:rsid w:val="001A6074"/>
    <w:rsid w:val="001A646F"/>
    <w:rsid w:val="001A7DD8"/>
    <w:rsid w:val="001B040C"/>
    <w:rsid w:val="001B0ACF"/>
    <w:rsid w:val="001B1565"/>
    <w:rsid w:val="001B2D0F"/>
    <w:rsid w:val="001B4A81"/>
    <w:rsid w:val="001B4C48"/>
    <w:rsid w:val="001B6E1B"/>
    <w:rsid w:val="001B762A"/>
    <w:rsid w:val="001C0976"/>
    <w:rsid w:val="001C2461"/>
    <w:rsid w:val="001C27E6"/>
    <w:rsid w:val="001C326B"/>
    <w:rsid w:val="001C3539"/>
    <w:rsid w:val="001C3695"/>
    <w:rsid w:val="001C3D8B"/>
    <w:rsid w:val="001C4589"/>
    <w:rsid w:val="001C45EE"/>
    <w:rsid w:val="001C5059"/>
    <w:rsid w:val="001C58A9"/>
    <w:rsid w:val="001C5F74"/>
    <w:rsid w:val="001C6706"/>
    <w:rsid w:val="001C673C"/>
    <w:rsid w:val="001D0418"/>
    <w:rsid w:val="001D0B7C"/>
    <w:rsid w:val="001D1524"/>
    <w:rsid w:val="001D44E4"/>
    <w:rsid w:val="001D5F91"/>
    <w:rsid w:val="001D7882"/>
    <w:rsid w:val="001D7FEA"/>
    <w:rsid w:val="001E0F35"/>
    <w:rsid w:val="001E1637"/>
    <w:rsid w:val="001E247F"/>
    <w:rsid w:val="001E4430"/>
    <w:rsid w:val="001E5BDC"/>
    <w:rsid w:val="001E5C38"/>
    <w:rsid w:val="001E6721"/>
    <w:rsid w:val="001E6BE4"/>
    <w:rsid w:val="001F06F4"/>
    <w:rsid w:val="001F232D"/>
    <w:rsid w:val="001F27B4"/>
    <w:rsid w:val="001F2B0B"/>
    <w:rsid w:val="001F3A06"/>
    <w:rsid w:val="001F5045"/>
    <w:rsid w:val="001F513A"/>
    <w:rsid w:val="001F6136"/>
    <w:rsid w:val="001F6467"/>
    <w:rsid w:val="001F649F"/>
    <w:rsid w:val="001F759B"/>
    <w:rsid w:val="001F7ABE"/>
    <w:rsid w:val="00200FD4"/>
    <w:rsid w:val="002012A8"/>
    <w:rsid w:val="002020DA"/>
    <w:rsid w:val="00202271"/>
    <w:rsid w:val="00202BEB"/>
    <w:rsid w:val="00203675"/>
    <w:rsid w:val="002036B6"/>
    <w:rsid w:val="00203D48"/>
    <w:rsid w:val="00206DC0"/>
    <w:rsid w:val="00210288"/>
    <w:rsid w:val="00210557"/>
    <w:rsid w:val="00211C08"/>
    <w:rsid w:val="0021456E"/>
    <w:rsid w:val="00217548"/>
    <w:rsid w:val="002202DD"/>
    <w:rsid w:val="00220D2F"/>
    <w:rsid w:val="002214FB"/>
    <w:rsid w:val="002220AB"/>
    <w:rsid w:val="00222D22"/>
    <w:rsid w:val="00222D54"/>
    <w:rsid w:val="00224C28"/>
    <w:rsid w:val="002269D0"/>
    <w:rsid w:val="002271CC"/>
    <w:rsid w:val="00227911"/>
    <w:rsid w:val="00230F21"/>
    <w:rsid w:val="002312F1"/>
    <w:rsid w:val="00231ED2"/>
    <w:rsid w:val="00232492"/>
    <w:rsid w:val="002325B0"/>
    <w:rsid w:val="00232FFF"/>
    <w:rsid w:val="00233A06"/>
    <w:rsid w:val="00233EFD"/>
    <w:rsid w:val="0023486C"/>
    <w:rsid w:val="00235087"/>
    <w:rsid w:val="002350E8"/>
    <w:rsid w:val="002352A1"/>
    <w:rsid w:val="002363F3"/>
    <w:rsid w:val="002365BD"/>
    <w:rsid w:val="00242D1E"/>
    <w:rsid w:val="00242D7E"/>
    <w:rsid w:val="0024407B"/>
    <w:rsid w:val="0024476F"/>
    <w:rsid w:val="00244A9D"/>
    <w:rsid w:val="00245632"/>
    <w:rsid w:val="002504B9"/>
    <w:rsid w:val="002532DD"/>
    <w:rsid w:val="00256E56"/>
    <w:rsid w:val="002574F1"/>
    <w:rsid w:val="002577FF"/>
    <w:rsid w:val="00257838"/>
    <w:rsid w:val="002612CF"/>
    <w:rsid w:val="00261E78"/>
    <w:rsid w:val="00262F66"/>
    <w:rsid w:val="00263E2F"/>
    <w:rsid w:val="002644DF"/>
    <w:rsid w:val="00266735"/>
    <w:rsid w:val="00266A6D"/>
    <w:rsid w:val="00267E82"/>
    <w:rsid w:val="00270661"/>
    <w:rsid w:val="002709B7"/>
    <w:rsid w:val="002729D0"/>
    <w:rsid w:val="00272DE4"/>
    <w:rsid w:val="002753EB"/>
    <w:rsid w:val="00276D03"/>
    <w:rsid w:val="002774E2"/>
    <w:rsid w:val="00277641"/>
    <w:rsid w:val="002804DB"/>
    <w:rsid w:val="00280590"/>
    <w:rsid w:val="00282655"/>
    <w:rsid w:val="002829BB"/>
    <w:rsid w:val="00282B62"/>
    <w:rsid w:val="002832C6"/>
    <w:rsid w:val="00283515"/>
    <w:rsid w:val="00284D63"/>
    <w:rsid w:val="0028520D"/>
    <w:rsid w:val="002853F4"/>
    <w:rsid w:val="00285729"/>
    <w:rsid w:val="00285DF6"/>
    <w:rsid w:val="002865D4"/>
    <w:rsid w:val="00290058"/>
    <w:rsid w:val="002921C7"/>
    <w:rsid w:val="002928A1"/>
    <w:rsid w:val="0029447F"/>
    <w:rsid w:val="002945BF"/>
    <w:rsid w:val="00296BC2"/>
    <w:rsid w:val="002A0ACB"/>
    <w:rsid w:val="002A4AF3"/>
    <w:rsid w:val="002A5877"/>
    <w:rsid w:val="002A5EC9"/>
    <w:rsid w:val="002A6731"/>
    <w:rsid w:val="002A7A2F"/>
    <w:rsid w:val="002B0408"/>
    <w:rsid w:val="002B0EF6"/>
    <w:rsid w:val="002B15E8"/>
    <w:rsid w:val="002B1F42"/>
    <w:rsid w:val="002B3285"/>
    <w:rsid w:val="002B4F50"/>
    <w:rsid w:val="002B5236"/>
    <w:rsid w:val="002B69D6"/>
    <w:rsid w:val="002B7BF5"/>
    <w:rsid w:val="002B7F5E"/>
    <w:rsid w:val="002C238F"/>
    <w:rsid w:val="002C23F8"/>
    <w:rsid w:val="002C4548"/>
    <w:rsid w:val="002C4C8E"/>
    <w:rsid w:val="002C549D"/>
    <w:rsid w:val="002C658D"/>
    <w:rsid w:val="002C726F"/>
    <w:rsid w:val="002C795B"/>
    <w:rsid w:val="002C7C73"/>
    <w:rsid w:val="002D05E7"/>
    <w:rsid w:val="002D1155"/>
    <w:rsid w:val="002D2AA1"/>
    <w:rsid w:val="002D6D52"/>
    <w:rsid w:val="002E042C"/>
    <w:rsid w:val="002E1AFC"/>
    <w:rsid w:val="002E1E11"/>
    <w:rsid w:val="002E22DD"/>
    <w:rsid w:val="002E2DC0"/>
    <w:rsid w:val="002E3682"/>
    <w:rsid w:val="002E3967"/>
    <w:rsid w:val="002E42DA"/>
    <w:rsid w:val="002E7D8F"/>
    <w:rsid w:val="002F01BB"/>
    <w:rsid w:val="002F01FC"/>
    <w:rsid w:val="002F1418"/>
    <w:rsid w:val="002F20DC"/>
    <w:rsid w:val="002F2BD0"/>
    <w:rsid w:val="002F2D32"/>
    <w:rsid w:val="002F35CB"/>
    <w:rsid w:val="002F3830"/>
    <w:rsid w:val="002F51DA"/>
    <w:rsid w:val="002F616F"/>
    <w:rsid w:val="00302B7B"/>
    <w:rsid w:val="0030359A"/>
    <w:rsid w:val="00303A29"/>
    <w:rsid w:val="00303DBB"/>
    <w:rsid w:val="00304397"/>
    <w:rsid w:val="00304B65"/>
    <w:rsid w:val="00306322"/>
    <w:rsid w:val="0030647D"/>
    <w:rsid w:val="0030742E"/>
    <w:rsid w:val="003105E3"/>
    <w:rsid w:val="0031125A"/>
    <w:rsid w:val="00311BB8"/>
    <w:rsid w:val="00313162"/>
    <w:rsid w:val="00313C71"/>
    <w:rsid w:val="0031426E"/>
    <w:rsid w:val="00314BFA"/>
    <w:rsid w:val="00314C3E"/>
    <w:rsid w:val="0031526D"/>
    <w:rsid w:val="00316B00"/>
    <w:rsid w:val="0032094C"/>
    <w:rsid w:val="00320D6C"/>
    <w:rsid w:val="00320DD9"/>
    <w:rsid w:val="003215F8"/>
    <w:rsid w:val="00322486"/>
    <w:rsid w:val="0032287E"/>
    <w:rsid w:val="00322BF6"/>
    <w:rsid w:val="003234B4"/>
    <w:rsid w:val="00323B90"/>
    <w:rsid w:val="00323D90"/>
    <w:rsid w:val="00324009"/>
    <w:rsid w:val="00324A1F"/>
    <w:rsid w:val="00325A52"/>
    <w:rsid w:val="003263DC"/>
    <w:rsid w:val="00327B22"/>
    <w:rsid w:val="0033090F"/>
    <w:rsid w:val="003309EC"/>
    <w:rsid w:val="00330DF0"/>
    <w:rsid w:val="00331CA7"/>
    <w:rsid w:val="0033262E"/>
    <w:rsid w:val="00332736"/>
    <w:rsid w:val="00332B05"/>
    <w:rsid w:val="00333826"/>
    <w:rsid w:val="00333A43"/>
    <w:rsid w:val="00333B50"/>
    <w:rsid w:val="00334A08"/>
    <w:rsid w:val="003360AC"/>
    <w:rsid w:val="0033673A"/>
    <w:rsid w:val="00337042"/>
    <w:rsid w:val="0034193E"/>
    <w:rsid w:val="00342446"/>
    <w:rsid w:val="00342A30"/>
    <w:rsid w:val="003432FD"/>
    <w:rsid w:val="00343F10"/>
    <w:rsid w:val="00344567"/>
    <w:rsid w:val="00345505"/>
    <w:rsid w:val="003459D8"/>
    <w:rsid w:val="00345DD0"/>
    <w:rsid w:val="00345F14"/>
    <w:rsid w:val="00347E78"/>
    <w:rsid w:val="003500EE"/>
    <w:rsid w:val="00350612"/>
    <w:rsid w:val="00350C38"/>
    <w:rsid w:val="00350FC7"/>
    <w:rsid w:val="00351080"/>
    <w:rsid w:val="003511AC"/>
    <w:rsid w:val="003520A3"/>
    <w:rsid w:val="003526EE"/>
    <w:rsid w:val="00353852"/>
    <w:rsid w:val="003548BE"/>
    <w:rsid w:val="00355C0E"/>
    <w:rsid w:val="00355E6B"/>
    <w:rsid w:val="0036006E"/>
    <w:rsid w:val="00361E29"/>
    <w:rsid w:val="00362C45"/>
    <w:rsid w:val="003703CC"/>
    <w:rsid w:val="00370AAE"/>
    <w:rsid w:val="003710DB"/>
    <w:rsid w:val="00371B24"/>
    <w:rsid w:val="00372426"/>
    <w:rsid w:val="0037289B"/>
    <w:rsid w:val="00372A1B"/>
    <w:rsid w:val="00372CC4"/>
    <w:rsid w:val="00374712"/>
    <w:rsid w:val="00374FF9"/>
    <w:rsid w:val="003756F4"/>
    <w:rsid w:val="003764D1"/>
    <w:rsid w:val="00376BE0"/>
    <w:rsid w:val="00376E2B"/>
    <w:rsid w:val="00377F27"/>
    <w:rsid w:val="003801DA"/>
    <w:rsid w:val="0038057D"/>
    <w:rsid w:val="0038086F"/>
    <w:rsid w:val="00381C33"/>
    <w:rsid w:val="00382FCE"/>
    <w:rsid w:val="003832DD"/>
    <w:rsid w:val="00383484"/>
    <w:rsid w:val="00384459"/>
    <w:rsid w:val="003848D2"/>
    <w:rsid w:val="00384AC6"/>
    <w:rsid w:val="00384BA4"/>
    <w:rsid w:val="0038583D"/>
    <w:rsid w:val="00385D89"/>
    <w:rsid w:val="00385E2E"/>
    <w:rsid w:val="00385F57"/>
    <w:rsid w:val="0038618D"/>
    <w:rsid w:val="00387CC3"/>
    <w:rsid w:val="0039012D"/>
    <w:rsid w:val="0039016A"/>
    <w:rsid w:val="00390741"/>
    <w:rsid w:val="00390CD7"/>
    <w:rsid w:val="00390D88"/>
    <w:rsid w:val="003910F9"/>
    <w:rsid w:val="00391616"/>
    <w:rsid w:val="003918AD"/>
    <w:rsid w:val="00391D82"/>
    <w:rsid w:val="0039215D"/>
    <w:rsid w:val="00392265"/>
    <w:rsid w:val="0039248D"/>
    <w:rsid w:val="00394CA0"/>
    <w:rsid w:val="0039584F"/>
    <w:rsid w:val="003967C9"/>
    <w:rsid w:val="00396B26"/>
    <w:rsid w:val="003977EB"/>
    <w:rsid w:val="00397B57"/>
    <w:rsid w:val="003A04E0"/>
    <w:rsid w:val="003A1058"/>
    <w:rsid w:val="003A15D2"/>
    <w:rsid w:val="003A16C1"/>
    <w:rsid w:val="003A2838"/>
    <w:rsid w:val="003A2ED3"/>
    <w:rsid w:val="003A3DF3"/>
    <w:rsid w:val="003A58BA"/>
    <w:rsid w:val="003A632D"/>
    <w:rsid w:val="003A67FD"/>
    <w:rsid w:val="003A6A99"/>
    <w:rsid w:val="003A6CA0"/>
    <w:rsid w:val="003A7C38"/>
    <w:rsid w:val="003A7D64"/>
    <w:rsid w:val="003B0AFB"/>
    <w:rsid w:val="003B20CF"/>
    <w:rsid w:val="003B39DC"/>
    <w:rsid w:val="003B3C99"/>
    <w:rsid w:val="003B464F"/>
    <w:rsid w:val="003B60FD"/>
    <w:rsid w:val="003B694C"/>
    <w:rsid w:val="003B76EC"/>
    <w:rsid w:val="003C01BC"/>
    <w:rsid w:val="003C2286"/>
    <w:rsid w:val="003C27C2"/>
    <w:rsid w:val="003C4D5C"/>
    <w:rsid w:val="003C59E7"/>
    <w:rsid w:val="003C5CA3"/>
    <w:rsid w:val="003C6608"/>
    <w:rsid w:val="003C68A3"/>
    <w:rsid w:val="003C68E9"/>
    <w:rsid w:val="003C72F3"/>
    <w:rsid w:val="003C734A"/>
    <w:rsid w:val="003C7EB4"/>
    <w:rsid w:val="003D06C5"/>
    <w:rsid w:val="003D0CBF"/>
    <w:rsid w:val="003D1E72"/>
    <w:rsid w:val="003D22AD"/>
    <w:rsid w:val="003D25D3"/>
    <w:rsid w:val="003D2C25"/>
    <w:rsid w:val="003D31B7"/>
    <w:rsid w:val="003D3484"/>
    <w:rsid w:val="003D3BD4"/>
    <w:rsid w:val="003D4584"/>
    <w:rsid w:val="003D4BF5"/>
    <w:rsid w:val="003D4EC1"/>
    <w:rsid w:val="003D544F"/>
    <w:rsid w:val="003D63A7"/>
    <w:rsid w:val="003D7B0D"/>
    <w:rsid w:val="003D7FA7"/>
    <w:rsid w:val="003E1FC9"/>
    <w:rsid w:val="003E306B"/>
    <w:rsid w:val="003E3421"/>
    <w:rsid w:val="003E5470"/>
    <w:rsid w:val="003E58D4"/>
    <w:rsid w:val="003E5B3D"/>
    <w:rsid w:val="003E76D2"/>
    <w:rsid w:val="003F1563"/>
    <w:rsid w:val="003F1FFB"/>
    <w:rsid w:val="003F2AB0"/>
    <w:rsid w:val="003F2E6D"/>
    <w:rsid w:val="003F621D"/>
    <w:rsid w:val="003F633A"/>
    <w:rsid w:val="003F7091"/>
    <w:rsid w:val="00400BA7"/>
    <w:rsid w:val="0040187B"/>
    <w:rsid w:val="00401E9A"/>
    <w:rsid w:val="00402BE6"/>
    <w:rsid w:val="00402D50"/>
    <w:rsid w:val="00403126"/>
    <w:rsid w:val="00403927"/>
    <w:rsid w:val="0040423D"/>
    <w:rsid w:val="0040445C"/>
    <w:rsid w:val="00404814"/>
    <w:rsid w:val="004055D5"/>
    <w:rsid w:val="00406025"/>
    <w:rsid w:val="0040619C"/>
    <w:rsid w:val="00410D8E"/>
    <w:rsid w:val="004116BF"/>
    <w:rsid w:val="00411B1B"/>
    <w:rsid w:val="00414196"/>
    <w:rsid w:val="004144C7"/>
    <w:rsid w:val="00414D4B"/>
    <w:rsid w:val="00415594"/>
    <w:rsid w:val="004161DB"/>
    <w:rsid w:val="00416DF8"/>
    <w:rsid w:val="00417FE2"/>
    <w:rsid w:val="0042026E"/>
    <w:rsid w:val="00420FB9"/>
    <w:rsid w:val="00422DFA"/>
    <w:rsid w:val="00422E31"/>
    <w:rsid w:val="0042313B"/>
    <w:rsid w:val="004251A8"/>
    <w:rsid w:val="00425670"/>
    <w:rsid w:val="00425C53"/>
    <w:rsid w:val="00430145"/>
    <w:rsid w:val="004302A0"/>
    <w:rsid w:val="004312D1"/>
    <w:rsid w:val="004324A1"/>
    <w:rsid w:val="00432CFE"/>
    <w:rsid w:val="00433DA7"/>
    <w:rsid w:val="00435AEC"/>
    <w:rsid w:val="00436A71"/>
    <w:rsid w:val="00437388"/>
    <w:rsid w:val="004405A8"/>
    <w:rsid w:val="00442543"/>
    <w:rsid w:val="00442B30"/>
    <w:rsid w:val="00444C9B"/>
    <w:rsid w:val="00445801"/>
    <w:rsid w:val="004466A5"/>
    <w:rsid w:val="00447F44"/>
    <w:rsid w:val="004536F7"/>
    <w:rsid w:val="00454F54"/>
    <w:rsid w:val="00454FC6"/>
    <w:rsid w:val="00455516"/>
    <w:rsid w:val="00455567"/>
    <w:rsid w:val="004558EE"/>
    <w:rsid w:val="00456022"/>
    <w:rsid w:val="00456A46"/>
    <w:rsid w:val="00456A48"/>
    <w:rsid w:val="00456EDA"/>
    <w:rsid w:val="00462CB6"/>
    <w:rsid w:val="00463EBD"/>
    <w:rsid w:val="00465448"/>
    <w:rsid w:val="00465FD5"/>
    <w:rsid w:val="00466FAF"/>
    <w:rsid w:val="00467160"/>
    <w:rsid w:val="004677ED"/>
    <w:rsid w:val="004677FF"/>
    <w:rsid w:val="00467B5E"/>
    <w:rsid w:val="00470B34"/>
    <w:rsid w:val="004728CC"/>
    <w:rsid w:val="00472B8E"/>
    <w:rsid w:val="00473C0A"/>
    <w:rsid w:val="00475303"/>
    <w:rsid w:val="0047773B"/>
    <w:rsid w:val="004810D0"/>
    <w:rsid w:val="0048157D"/>
    <w:rsid w:val="0048231B"/>
    <w:rsid w:val="004825FB"/>
    <w:rsid w:val="00483265"/>
    <w:rsid w:val="00483E11"/>
    <w:rsid w:val="004841E2"/>
    <w:rsid w:val="0048563A"/>
    <w:rsid w:val="00486FA8"/>
    <w:rsid w:val="0049006A"/>
    <w:rsid w:val="00491C40"/>
    <w:rsid w:val="00492405"/>
    <w:rsid w:val="00492A26"/>
    <w:rsid w:val="004940ED"/>
    <w:rsid w:val="00495B36"/>
    <w:rsid w:val="00495F42"/>
    <w:rsid w:val="00495F55"/>
    <w:rsid w:val="004A0105"/>
    <w:rsid w:val="004A0C50"/>
    <w:rsid w:val="004A13AB"/>
    <w:rsid w:val="004A1530"/>
    <w:rsid w:val="004A231F"/>
    <w:rsid w:val="004A5082"/>
    <w:rsid w:val="004A5F31"/>
    <w:rsid w:val="004A6C0D"/>
    <w:rsid w:val="004A6D67"/>
    <w:rsid w:val="004A745D"/>
    <w:rsid w:val="004A7798"/>
    <w:rsid w:val="004A7CF5"/>
    <w:rsid w:val="004B1205"/>
    <w:rsid w:val="004B14E9"/>
    <w:rsid w:val="004B1561"/>
    <w:rsid w:val="004B1706"/>
    <w:rsid w:val="004B1E7B"/>
    <w:rsid w:val="004B318D"/>
    <w:rsid w:val="004B344C"/>
    <w:rsid w:val="004B37BE"/>
    <w:rsid w:val="004B484A"/>
    <w:rsid w:val="004B4AD3"/>
    <w:rsid w:val="004B546A"/>
    <w:rsid w:val="004B596D"/>
    <w:rsid w:val="004B5D1B"/>
    <w:rsid w:val="004B66AE"/>
    <w:rsid w:val="004B6958"/>
    <w:rsid w:val="004B710A"/>
    <w:rsid w:val="004B7F05"/>
    <w:rsid w:val="004C1A66"/>
    <w:rsid w:val="004C2AFA"/>
    <w:rsid w:val="004C2B00"/>
    <w:rsid w:val="004C2BAC"/>
    <w:rsid w:val="004C3DCD"/>
    <w:rsid w:val="004C4252"/>
    <w:rsid w:val="004C43D1"/>
    <w:rsid w:val="004C55C0"/>
    <w:rsid w:val="004C7426"/>
    <w:rsid w:val="004C7AF4"/>
    <w:rsid w:val="004C7BF4"/>
    <w:rsid w:val="004C7CED"/>
    <w:rsid w:val="004C7FF3"/>
    <w:rsid w:val="004D0E3C"/>
    <w:rsid w:val="004D1F0A"/>
    <w:rsid w:val="004D3D85"/>
    <w:rsid w:val="004D5158"/>
    <w:rsid w:val="004D5192"/>
    <w:rsid w:val="004D63E8"/>
    <w:rsid w:val="004D7415"/>
    <w:rsid w:val="004E0018"/>
    <w:rsid w:val="004E0028"/>
    <w:rsid w:val="004E06C6"/>
    <w:rsid w:val="004E198E"/>
    <w:rsid w:val="004E214F"/>
    <w:rsid w:val="004E2328"/>
    <w:rsid w:val="004E3AD6"/>
    <w:rsid w:val="004F130E"/>
    <w:rsid w:val="004F2486"/>
    <w:rsid w:val="004F2A5F"/>
    <w:rsid w:val="004F2FD4"/>
    <w:rsid w:val="004F3787"/>
    <w:rsid w:val="004F3906"/>
    <w:rsid w:val="004F3D33"/>
    <w:rsid w:val="004F41CE"/>
    <w:rsid w:val="004F5237"/>
    <w:rsid w:val="004F56E7"/>
    <w:rsid w:val="004F72B9"/>
    <w:rsid w:val="005000A2"/>
    <w:rsid w:val="005031E5"/>
    <w:rsid w:val="0050379E"/>
    <w:rsid w:val="005043D5"/>
    <w:rsid w:val="00504974"/>
    <w:rsid w:val="0050676A"/>
    <w:rsid w:val="00506DD4"/>
    <w:rsid w:val="0051056C"/>
    <w:rsid w:val="00510998"/>
    <w:rsid w:val="005109A9"/>
    <w:rsid w:val="00511138"/>
    <w:rsid w:val="00511ABA"/>
    <w:rsid w:val="00511FCF"/>
    <w:rsid w:val="00512051"/>
    <w:rsid w:val="005121E3"/>
    <w:rsid w:val="005131EA"/>
    <w:rsid w:val="005136AE"/>
    <w:rsid w:val="00514015"/>
    <w:rsid w:val="005150B0"/>
    <w:rsid w:val="0051594D"/>
    <w:rsid w:val="00515DA9"/>
    <w:rsid w:val="00516470"/>
    <w:rsid w:val="0051795E"/>
    <w:rsid w:val="00520C05"/>
    <w:rsid w:val="00521206"/>
    <w:rsid w:val="005215F8"/>
    <w:rsid w:val="00522F6E"/>
    <w:rsid w:val="0052367E"/>
    <w:rsid w:val="00523A69"/>
    <w:rsid w:val="00523C9E"/>
    <w:rsid w:val="0052618A"/>
    <w:rsid w:val="00526E8B"/>
    <w:rsid w:val="0052735C"/>
    <w:rsid w:val="005278C4"/>
    <w:rsid w:val="00530681"/>
    <w:rsid w:val="0053112D"/>
    <w:rsid w:val="005318E8"/>
    <w:rsid w:val="005324A3"/>
    <w:rsid w:val="0053268C"/>
    <w:rsid w:val="0053413D"/>
    <w:rsid w:val="00534A1B"/>
    <w:rsid w:val="00534A44"/>
    <w:rsid w:val="00535C7D"/>
    <w:rsid w:val="00535F49"/>
    <w:rsid w:val="00536022"/>
    <w:rsid w:val="005364F2"/>
    <w:rsid w:val="00537796"/>
    <w:rsid w:val="00540178"/>
    <w:rsid w:val="00541167"/>
    <w:rsid w:val="0054158A"/>
    <w:rsid w:val="00542C87"/>
    <w:rsid w:val="005435BA"/>
    <w:rsid w:val="005446B1"/>
    <w:rsid w:val="00544F74"/>
    <w:rsid w:val="0054532C"/>
    <w:rsid w:val="005455A7"/>
    <w:rsid w:val="005459FB"/>
    <w:rsid w:val="00545A6F"/>
    <w:rsid w:val="00546852"/>
    <w:rsid w:val="00546867"/>
    <w:rsid w:val="00546B10"/>
    <w:rsid w:val="005472A0"/>
    <w:rsid w:val="005508B9"/>
    <w:rsid w:val="00550AE8"/>
    <w:rsid w:val="0055114A"/>
    <w:rsid w:val="005532BE"/>
    <w:rsid w:val="00553E55"/>
    <w:rsid w:val="0055625A"/>
    <w:rsid w:val="0055729E"/>
    <w:rsid w:val="00557CAE"/>
    <w:rsid w:val="00560072"/>
    <w:rsid w:val="005610B1"/>
    <w:rsid w:val="0056117C"/>
    <w:rsid w:val="00561F78"/>
    <w:rsid w:val="0056411E"/>
    <w:rsid w:val="005653D0"/>
    <w:rsid w:val="00570968"/>
    <w:rsid w:val="005730B4"/>
    <w:rsid w:val="0057378A"/>
    <w:rsid w:val="00574667"/>
    <w:rsid w:val="00574FF1"/>
    <w:rsid w:val="00575E5F"/>
    <w:rsid w:val="00576213"/>
    <w:rsid w:val="00580552"/>
    <w:rsid w:val="00582D8D"/>
    <w:rsid w:val="00583C51"/>
    <w:rsid w:val="00583FBD"/>
    <w:rsid w:val="005845D4"/>
    <w:rsid w:val="00584B4D"/>
    <w:rsid w:val="00586B3A"/>
    <w:rsid w:val="00586E9D"/>
    <w:rsid w:val="00586FAD"/>
    <w:rsid w:val="00587A0B"/>
    <w:rsid w:val="00587E11"/>
    <w:rsid w:val="00590414"/>
    <w:rsid w:val="00590C96"/>
    <w:rsid w:val="00591FCF"/>
    <w:rsid w:val="005924B9"/>
    <w:rsid w:val="005927CD"/>
    <w:rsid w:val="00592DEA"/>
    <w:rsid w:val="005943D9"/>
    <w:rsid w:val="0059764F"/>
    <w:rsid w:val="005977F8"/>
    <w:rsid w:val="005978C1"/>
    <w:rsid w:val="00597AB1"/>
    <w:rsid w:val="005A005B"/>
    <w:rsid w:val="005A2866"/>
    <w:rsid w:val="005A3775"/>
    <w:rsid w:val="005A4F27"/>
    <w:rsid w:val="005A655B"/>
    <w:rsid w:val="005A6DB5"/>
    <w:rsid w:val="005A78B7"/>
    <w:rsid w:val="005A7EDA"/>
    <w:rsid w:val="005B24A5"/>
    <w:rsid w:val="005B2CB2"/>
    <w:rsid w:val="005B306F"/>
    <w:rsid w:val="005B3072"/>
    <w:rsid w:val="005B3A75"/>
    <w:rsid w:val="005B4E6D"/>
    <w:rsid w:val="005B4FC7"/>
    <w:rsid w:val="005B748C"/>
    <w:rsid w:val="005B78F3"/>
    <w:rsid w:val="005B7DC1"/>
    <w:rsid w:val="005C0DD5"/>
    <w:rsid w:val="005C3182"/>
    <w:rsid w:val="005C3576"/>
    <w:rsid w:val="005C5A13"/>
    <w:rsid w:val="005C5FCE"/>
    <w:rsid w:val="005C704A"/>
    <w:rsid w:val="005C729C"/>
    <w:rsid w:val="005C7640"/>
    <w:rsid w:val="005C77B9"/>
    <w:rsid w:val="005D0491"/>
    <w:rsid w:val="005D086F"/>
    <w:rsid w:val="005D11DC"/>
    <w:rsid w:val="005D1895"/>
    <w:rsid w:val="005D1921"/>
    <w:rsid w:val="005D27EB"/>
    <w:rsid w:val="005D2E2D"/>
    <w:rsid w:val="005D2E88"/>
    <w:rsid w:val="005D37B6"/>
    <w:rsid w:val="005D4DDE"/>
    <w:rsid w:val="005D5CE8"/>
    <w:rsid w:val="005D71CC"/>
    <w:rsid w:val="005E292F"/>
    <w:rsid w:val="005E37BE"/>
    <w:rsid w:val="005E37E1"/>
    <w:rsid w:val="005E3839"/>
    <w:rsid w:val="005E55A6"/>
    <w:rsid w:val="005E56CC"/>
    <w:rsid w:val="005E57EB"/>
    <w:rsid w:val="005E64C4"/>
    <w:rsid w:val="005E64F5"/>
    <w:rsid w:val="005E671A"/>
    <w:rsid w:val="005F03AF"/>
    <w:rsid w:val="005F1AE4"/>
    <w:rsid w:val="005F3806"/>
    <w:rsid w:val="005F4E28"/>
    <w:rsid w:val="005F4E4A"/>
    <w:rsid w:val="005F7655"/>
    <w:rsid w:val="005F7D81"/>
    <w:rsid w:val="006006DA"/>
    <w:rsid w:val="006011C3"/>
    <w:rsid w:val="00601C19"/>
    <w:rsid w:val="00602B1D"/>
    <w:rsid w:val="00602C0A"/>
    <w:rsid w:val="00603E4D"/>
    <w:rsid w:val="00604808"/>
    <w:rsid w:val="00604878"/>
    <w:rsid w:val="00604D1B"/>
    <w:rsid w:val="00604E53"/>
    <w:rsid w:val="00606D67"/>
    <w:rsid w:val="00607478"/>
    <w:rsid w:val="006100F1"/>
    <w:rsid w:val="00610147"/>
    <w:rsid w:val="00610C43"/>
    <w:rsid w:val="0061237C"/>
    <w:rsid w:val="0061436F"/>
    <w:rsid w:val="0061576F"/>
    <w:rsid w:val="00617623"/>
    <w:rsid w:val="00617FCC"/>
    <w:rsid w:val="006202FF"/>
    <w:rsid w:val="0062201A"/>
    <w:rsid w:val="0062258C"/>
    <w:rsid w:val="00622BE9"/>
    <w:rsid w:val="00624CD0"/>
    <w:rsid w:val="00625A86"/>
    <w:rsid w:val="0062622A"/>
    <w:rsid w:val="00627FB8"/>
    <w:rsid w:val="00630F0E"/>
    <w:rsid w:val="00630F1C"/>
    <w:rsid w:val="00631C62"/>
    <w:rsid w:val="00633D5A"/>
    <w:rsid w:val="00640416"/>
    <w:rsid w:val="00641929"/>
    <w:rsid w:val="006432FA"/>
    <w:rsid w:val="00644553"/>
    <w:rsid w:val="006448D0"/>
    <w:rsid w:val="00644F82"/>
    <w:rsid w:val="00646279"/>
    <w:rsid w:val="00646D45"/>
    <w:rsid w:val="00647461"/>
    <w:rsid w:val="00650006"/>
    <w:rsid w:val="0065041F"/>
    <w:rsid w:val="00651EF4"/>
    <w:rsid w:val="00652386"/>
    <w:rsid w:val="0065254F"/>
    <w:rsid w:val="00653AC0"/>
    <w:rsid w:val="00653F0C"/>
    <w:rsid w:val="006545FA"/>
    <w:rsid w:val="0065524B"/>
    <w:rsid w:val="00655C67"/>
    <w:rsid w:val="00656431"/>
    <w:rsid w:val="0065684C"/>
    <w:rsid w:val="006571AD"/>
    <w:rsid w:val="006575FB"/>
    <w:rsid w:val="0066014C"/>
    <w:rsid w:val="00660167"/>
    <w:rsid w:val="006609DF"/>
    <w:rsid w:val="0066249B"/>
    <w:rsid w:val="00662BE4"/>
    <w:rsid w:val="00662FCC"/>
    <w:rsid w:val="006653EA"/>
    <w:rsid w:val="00665598"/>
    <w:rsid w:val="00665E5B"/>
    <w:rsid w:val="00665FC7"/>
    <w:rsid w:val="00667766"/>
    <w:rsid w:val="00667EAB"/>
    <w:rsid w:val="00670041"/>
    <w:rsid w:val="006702B2"/>
    <w:rsid w:val="006710A1"/>
    <w:rsid w:val="00672C44"/>
    <w:rsid w:val="00673FF4"/>
    <w:rsid w:val="006742CF"/>
    <w:rsid w:val="00676155"/>
    <w:rsid w:val="0067680F"/>
    <w:rsid w:val="006808F7"/>
    <w:rsid w:val="00680BF9"/>
    <w:rsid w:val="006823A3"/>
    <w:rsid w:val="00682DBD"/>
    <w:rsid w:val="0068329F"/>
    <w:rsid w:val="00683B05"/>
    <w:rsid w:val="006841F0"/>
    <w:rsid w:val="0068489C"/>
    <w:rsid w:val="00684BE1"/>
    <w:rsid w:val="00685019"/>
    <w:rsid w:val="0068599B"/>
    <w:rsid w:val="006870BA"/>
    <w:rsid w:val="00687907"/>
    <w:rsid w:val="00690291"/>
    <w:rsid w:val="006903C3"/>
    <w:rsid w:val="00690D4F"/>
    <w:rsid w:val="00695B08"/>
    <w:rsid w:val="00695F55"/>
    <w:rsid w:val="0069608B"/>
    <w:rsid w:val="00696313"/>
    <w:rsid w:val="00696651"/>
    <w:rsid w:val="00696897"/>
    <w:rsid w:val="00697208"/>
    <w:rsid w:val="006974D7"/>
    <w:rsid w:val="00697DDD"/>
    <w:rsid w:val="006A0C76"/>
    <w:rsid w:val="006A153B"/>
    <w:rsid w:val="006A2201"/>
    <w:rsid w:val="006A2AA6"/>
    <w:rsid w:val="006A5CED"/>
    <w:rsid w:val="006A5E54"/>
    <w:rsid w:val="006A5F39"/>
    <w:rsid w:val="006A7C47"/>
    <w:rsid w:val="006B0968"/>
    <w:rsid w:val="006B0ADE"/>
    <w:rsid w:val="006B1073"/>
    <w:rsid w:val="006B23B8"/>
    <w:rsid w:val="006B2619"/>
    <w:rsid w:val="006B3EC7"/>
    <w:rsid w:val="006B4BFE"/>
    <w:rsid w:val="006C0206"/>
    <w:rsid w:val="006C0A3D"/>
    <w:rsid w:val="006C345B"/>
    <w:rsid w:val="006C40B9"/>
    <w:rsid w:val="006C45F6"/>
    <w:rsid w:val="006C4C37"/>
    <w:rsid w:val="006C629B"/>
    <w:rsid w:val="006C669B"/>
    <w:rsid w:val="006C767F"/>
    <w:rsid w:val="006C7A64"/>
    <w:rsid w:val="006C7C95"/>
    <w:rsid w:val="006D0848"/>
    <w:rsid w:val="006D0EDE"/>
    <w:rsid w:val="006D12B5"/>
    <w:rsid w:val="006D1488"/>
    <w:rsid w:val="006D2314"/>
    <w:rsid w:val="006D4588"/>
    <w:rsid w:val="006D45A0"/>
    <w:rsid w:val="006D5131"/>
    <w:rsid w:val="006E01DF"/>
    <w:rsid w:val="006E121B"/>
    <w:rsid w:val="006E1F0C"/>
    <w:rsid w:val="006E2585"/>
    <w:rsid w:val="006E2705"/>
    <w:rsid w:val="006E30F9"/>
    <w:rsid w:val="006E4998"/>
    <w:rsid w:val="006E5E91"/>
    <w:rsid w:val="006E63C9"/>
    <w:rsid w:val="006E64B8"/>
    <w:rsid w:val="006E68A4"/>
    <w:rsid w:val="006F03DC"/>
    <w:rsid w:val="006F040C"/>
    <w:rsid w:val="006F3735"/>
    <w:rsid w:val="006F48AD"/>
    <w:rsid w:val="006F48E7"/>
    <w:rsid w:val="006F5FF7"/>
    <w:rsid w:val="006F6BB9"/>
    <w:rsid w:val="006F7C97"/>
    <w:rsid w:val="006F7EC0"/>
    <w:rsid w:val="00700520"/>
    <w:rsid w:val="00701B41"/>
    <w:rsid w:val="00701F2C"/>
    <w:rsid w:val="00702998"/>
    <w:rsid w:val="00702B43"/>
    <w:rsid w:val="00703E62"/>
    <w:rsid w:val="0070429E"/>
    <w:rsid w:val="007043EF"/>
    <w:rsid w:val="00706570"/>
    <w:rsid w:val="00706F0A"/>
    <w:rsid w:val="007103C3"/>
    <w:rsid w:val="00710A48"/>
    <w:rsid w:val="00711268"/>
    <w:rsid w:val="007113CE"/>
    <w:rsid w:val="0071142A"/>
    <w:rsid w:val="007119BD"/>
    <w:rsid w:val="007121A4"/>
    <w:rsid w:val="007126BE"/>
    <w:rsid w:val="00712A56"/>
    <w:rsid w:val="007134A2"/>
    <w:rsid w:val="00713A63"/>
    <w:rsid w:val="00713D02"/>
    <w:rsid w:val="00713EE6"/>
    <w:rsid w:val="00714882"/>
    <w:rsid w:val="00714A54"/>
    <w:rsid w:val="00714A89"/>
    <w:rsid w:val="00717CCE"/>
    <w:rsid w:val="00720CA9"/>
    <w:rsid w:val="00722696"/>
    <w:rsid w:val="00722AF6"/>
    <w:rsid w:val="00724AE5"/>
    <w:rsid w:val="00724C76"/>
    <w:rsid w:val="00726CB8"/>
    <w:rsid w:val="00727432"/>
    <w:rsid w:val="00730C4B"/>
    <w:rsid w:val="007317B5"/>
    <w:rsid w:val="00732C2E"/>
    <w:rsid w:val="0073304C"/>
    <w:rsid w:val="0073372F"/>
    <w:rsid w:val="00733C35"/>
    <w:rsid w:val="007343E5"/>
    <w:rsid w:val="007344B3"/>
    <w:rsid w:val="00734B31"/>
    <w:rsid w:val="00735A2F"/>
    <w:rsid w:val="0073656D"/>
    <w:rsid w:val="00736B4C"/>
    <w:rsid w:val="0073706C"/>
    <w:rsid w:val="0073746A"/>
    <w:rsid w:val="00740029"/>
    <w:rsid w:val="0074093D"/>
    <w:rsid w:val="00741278"/>
    <w:rsid w:val="00741CE0"/>
    <w:rsid w:val="00741F03"/>
    <w:rsid w:val="00741FAF"/>
    <w:rsid w:val="00742AFD"/>
    <w:rsid w:val="00744AD4"/>
    <w:rsid w:val="00744BD2"/>
    <w:rsid w:val="00745AEB"/>
    <w:rsid w:val="007467A5"/>
    <w:rsid w:val="00752C0F"/>
    <w:rsid w:val="00753A3E"/>
    <w:rsid w:val="00753AD1"/>
    <w:rsid w:val="00753C69"/>
    <w:rsid w:val="00754074"/>
    <w:rsid w:val="00756000"/>
    <w:rsid w:val="00757025"/>
    <w:rsid w:val="007579FD"/>
    <w:rsid w:val="00762CA2"/>
    <w:rsid w:val="00762CEC"/>
    <w:rsid w:val="00762D4E"/>
    <w:rsid w:val="00763DD3"/>
    <w:rsid w:val="00763FBF"/>
    <w:rsid w:val="00764D94"/>
    <w:rsid w:val="00764F8A"/>
    <w:rsid w:val="00765557"/>
    <w:rsid w:val="007658F3"/>
    <w:rsid w:val="007676E3"/>
    <w:rsid w:val="00767D07"/>
    <w:rsid w:val="00767FD9"/>
    <w:rsid w:val="0077070E"/>
    <w:rsid w:val="007710AD"/>
    <w:rsid w:val="00772EC3"/>
    <w:rsid w:val="0077301B"/>
    <w:rsid w:val="0077355D"/>
    <w:rsid w:val="00773571"/>
    <w:rsid w:val="00774234"/>
    <w:rsid w:val="00775393"/>
    <w:rsid w:val="00775BF2"/>
    <w:rsid w:val="00776B44"/>
    <w:rsid w:val="00776FF0"/>
    <w:rsid w:val="00777475"/>
    <w:rsid w:val="0078054D"/>
    <w:rsid w:val="00782301"/>
    <w:rsid w:val="00785211"/>
    <w:rsid w:val="00787390"/>
    <w:rsid w:val="007900FA"/>
    <w:rsid w:val="00790C32"/>
    <w:rsid w:val="00791040"/>
    <w:rsid w:val="00791BBF"/>
    <w:rsid w:val="00792D4E"/>
    <w:rsid w:val="00794795"/>
    <w:rsid w:val="00794804"/>
    <w:rsid w:val="00794E35"/>
    <w:rsid w:val="007961E5"/>
    <w:rsid w:val="00796335"/>
    <w:rsid w:val="00796362"/>
    <w:rsid w:val="00796B67"/>
    <w:rsid w:val="00797307"/>
    <w:rsid w:val="007A0103"/>
    <w:rsid w:val="007A2172"/>
    <w:rsid w:val="007A2652"/>
    <w:rsid w:val="007A3761"/>
    <w:rsid w:val="007A4154"/>
    <w:rsid w:val="007A5474"/>
    <w:rsid w:val="007A6287"/>
    <w:rsid w:val="007A6AAA"/>
    <w:rsid w:val="007B043E"/>
    <w:rsid w:val="007B0BFD"/>
    <w:rsid w:val="007B12F8"/>
    <w:rsid w:val="007B1F83"/>
    <w:rsid w:val="007B2522"/>
    <w:rsid w:val="007B3A33"/>
    <w:rsid w:val="007B3CAC"/>
    <w:rsid w:val="007B3D02"/>
    <w:rsid w:val="007B3E20"/>
    <w:rsid w:val="007B53D3"/>
    <w:rsid w:val="007B5465"/>
    <w:rsid w:val="007B78EA"/>
    <w:rsid w:val="007C0ACA"/>
    <w:rsid w:val="007C3253"/>
    <w:rsid w:val="007C4A86"/>
    <w:rsid w:val="007C5684"/>
    <w:rsid w:val="007C5D14"/>
    <w:rsid w:val="007C6240"/>
    <w:rsid w:val="007C7662"/>
    <w:rsid w:val="007D0D2D"/>
    <w:rsid w:val="007D2A5A"/>
    <w:rsid w:val="007D3C17"/>
    <w:rsid w:val="007D3E1A"/>
    <w:rsid w:val="007D4A17"/>
    <w:rsid w:val="007D7862"/>
    <w:rsid w:val="007E032A"/>
    <w:rsid w:val="007E2076"/>
    <w:rsid w:val="007E2FA6"/>
    <w:rsid w:val="007E3F8B"/>
    <w:rsid w:val="007E4E97"/>
    <w:rsid w:val="007E63E0"/>
    <w:rsid w:val="007E75CE"/>
    <w:rsid w:val="007F12FF"/>
    <w:rsid w:val="007F18D7"/>
    <w:rsid w:val="007F1B74"/>
    <w:rsid w:val="007F2C0E"/>
    <w:rsid w:val="007F4774"/>
    <w:rsid w:val="007F5270"/>
    <w:rsid w:val="007F5742"/>
    <w:rsid w:val="00801030"/>
    <w:rsid w:val="008040F7"/>
    <w:rsid w:val="00804372"/>
    <w:rsid w:val="008043E7"/>
    <w:rsid w:val="00805709"/>
    <w:rsid w:val="00805ADE"/>
    <w:rsid w:val="00806029"/>
    <w:rsid w:val="008068BE"/>
    <w:rsid w:val="008069D4"/>
    <w:rsid w:val="00810132"/>
    <w:rsid w:val="00810AF9"/>
    <w:rsid w:val="00810B7B"/>
    <w:rsid w:val="008125C6"/>
    <w:rsid w:val="00812BED"/>
    <w:rsid w:val="00813B78"/>
    <w:rsid w:val="00813C07"/>
    <w:rsid w:val="008145CC"/>
    <w:rsid w:val="008158F5"/>
    <w:rsid w:val="00815ADA"/>
    <w:rsid w:val="00816CE8"/>
    <w:rsid w:val="008174F6"/>
    <w:rsid w:val="008177DC"/>
    <w:rsid w:val="00817B1F"/>
    <w:rsid w:val="00820480"/>
    <w:rsid w:val="0082061C"/>
    <w:rsid w:val="00821A92"/>
    <w:rsid w:val="00821ADB"/>
    <w:rsid w:val="00822581"/>
    <w:rsid w:val="00822C19"/>
    <w:rsid w:val="008235E2"/>
    <w:rsid w:val="008239E3"/>
    <w:rsid w:val="0082492A"/>
    <w:rsid w:val="00826124"/>
    <w:rsid w:val="00826E2A"/>
    <w:rsid w:val="00830216"/>
    <w:rsid w:val="008304D2"/>
    <w:rsid w:val="00832DB7"/>
    <w:rsid w:val="008335BD"/>
    <w:rsid w:val="00834149"/>
    <w:rsid w:val="00835015"/>
    <w:rsid w:val="00835BBD"/>
    <w:rsid w:val="008366C6"/>
    <w:rsid w:val="00844C45"/>
    <w:rsid w:val="00844EDC"/>
    <w:rsid w:val="00844F58"/>
    <w:rsid w:val="00845702"/>
    <w:rsid w:val="008461BE"/>
    <w:rsid w:val="00846831"/>
    <w:rsid w:val="00846D24"/>
    <w:rsid w:val="00846E23"/>
    <w:rsid w:val="008500B4"/>
    <w:rsid w:val="00850575"/>
    <w:rsid w:val="0085560B"/>
    <w:rsid w:val="00855EED"/>
    <w:rsid w:val="0085700E"/>
    <w:rsid w:val="00857CFD"/>
    <w:rsid w:val="00860620"/>
    <w:rsid w:val="0086281B"/>
    <w:rsid w:val="008633CD"/>
    <w:rsid w:val="00863688"/>
    <w:rsid w:val="00864701"/>
    <w:rsid w:val="00865947"/>
    <w:rsid w:val="00866924"/>
    <w:rsid w:val="00866958"/>
    <w:rsid w:val="00866F44"/>
    <w:rsid w:val="008672FC"/>
    <w:rsid w:val="00867700"/>
    <w:rsid w:val="00867CEF"/>
    <w:rsid w:val="008706B9"/>
    <w:rsid w:val="008709C5"/>
    <w:rsid w:val="00870A0C"/>
    <w:rsid w:val="00871347"/>
    <w:rsid w:val="008713DA"/>
    <w:rsid w:val="0087630F"/>
    <w:rsid w:val="00876EA0"/>
    <w:rsid w:val="008776C2"/>
    <w:rsid w:val="0088223A"/>
    <w:rsid w:val="00882B20"/>
    <w:rsid w:val="00883239"/>
    <w:rsid w:val="0088484E"/>
    <w:rsid w:val="00885C3C"/>
    <w:rsid w:val="00885CE0"/>
    <w:rsid w:val="00887830"/>
    <w:rsid w:val="008905DA"/>
    <w:rsid w:val="00890A34"/>
    <w:rsid w:val="008913F0"/>
    <w:rsid w:val="00892B54"/>
    <w:rsid w:val="008938B7"/>
    <w:rsid w:val="00893C50"/>
    <w:rsid w:val="008949C3"/>
    <w:rsid w:val="00894FF2"/>
    <w:rsid w:val="00895E3D"/>
    <w:rsid w:val="00896538"/>
    <w:rsid w:val="008973C8"/>
    <w:rsid w:val="008A05C0"/>
    <w:rsid w:val="008A127E"/>
    <w:rsid w:val="008A16CC"/>
    <w:rsid w:val="008A17C2"/>
    <w:rsid w:val="008A1EF0"/>
    <w:rsid w:val="008A2A13"/>
    <w:rsid w:val="008A305D"/>
    <w:rsid w:val="008A367E"/>
    <w:rsid w:val="008A3C72"/>
    <w:rsid w:val="008A3F99"/>
    <w:rsid w:val="008A68D1"/>
    <w:rsid w:val="008A6DF5"/>
    <w:rsid w:val="008A6EC8"/>
    <w:rsid w:val="008B3DE3"/>
    <w:rsid w:val="008B3DFB"/>
    <w:rsid w:val="008B4158"/>
    <w:rsid w:val="008B41AA"/>
    <w:rsid w:val="008B5611"/>
    <w:rsid w:val="008B65BC"/>
    <w:rsid w:val="008C0445"/>
    <w:rsid w:val="008C0B02"/>
    <w:rsid w:val="008C1849"/>
    <w:rsid w:val="008C3591"/>
    <w:rsid w:val="008C3DE5"/>
    <w:rsid w:val="008C472E"/>
    <w:rsid w:val="008C509F"/>
    <w:rsid w:val="008C51C3"/>
    <w:rsid w:val="008C6A93"/>
    <w:rsid w:val="008C6EFC"/>
    <w:rsid w:val="008D1C01"/>
    <w:rsid w:val="008D3869"/>
    <w:rsid w:val="008D4246"/>
    <w:rsid w:val="008D424F"/>
    <w:rsid w:val="008D480D"/>
    <w:rsid w:val="008D6E29"/>
    <w:rsid w:val="008D7139"/>
    <w:rsid w:val="008D745A"/>
    <w:rsid w:val="008E0667"/>
    <w:rsid w:val="008E0C8C"/>
    <w:rsid w:val="008E11C4"/>
    <w:rsid w:val="008E2DCE"/>
    <w:rsid w:val="008E2F36"/>
    <w:rsid w:val="008E3222"/>
    <w:rsid w:val="008E3285"/>
    <w:rsid w:val="008E43FC"/>
    <w:rsid w:val="008E64D8"/>
    <w:rsid w:val="008E7B4D"/>
    <w:rsid w:val="008F1310"/>
    <w:rsid w:val="008F1785"/>
    <w:rsid w:val="008F17A6"/>
    <w:rsid w:val="008F1B06"/>
    <w:rsid w:val="008F2207"/>
    <w:rsid w:val="008F2B73"/>
    <w:rsid w:val="008F4088"/>
    <w:rsid w:val="008F4F0E"/>
    <w:rsid w:val="008F6762"/>
    <w:rsid w:val="008F6D8E"/>
    <w:rsid w:val="008F7ABE"/>
    <w:rsid w:val="00900F9D"/>
    <w:rsid w:val="009017E3"/>
    <w:rsid w:val="00901D2B"/>
    <w:rsid w:val="00902601"/>
    <w:rsid w:val="00903247"/>
    <w:rsid w:val="00903767"/>
    <w:rsid w:val="009038EF"/>
    <w:rsid w:val="00904E5A"/>
    <w:rsid w:val="00906A74"/>
    <w:rsid w:val="0090774E"/>
    <w:rsid w:val="00907829"/>
    <w:rsid w:val="0091036C"/>
    <w:rsid w:val="00911CE7"/>
    <w:rsid w:val="0091244C"/>
    <w:rsid w:val="00912ACE"/>
    <w:rsid w:val="00914711"/>
    <w:rsid w:val="00915904"/>
    <w:rsid w:val="00915CD1"/>
    <w:rsid w:val="00917241"/>
    <w:rsid w:val="00917EB1"/>
    <w:rsid w:val="009205C1"/>
    <w:rsid w:val="00921807"/>
    <w:rsid w:val="00922030"/>
    <w:rsid w:val="009226B9"/>
    <w:rsid w:val="0092273A"/>
    <w:rsid w:val="0092275F"/>
    <w:rsid w:val="00923766"/>
    <w:rsid w:val="0092495C"/>
    <w:rsid w:val="0092582D"/>
    <w:rsid w:val="00927398"/>
    <w:rsid w:val="0093192F"/>
    <w:rsid w:val="00931CF0"/>
    <w:rsid w:val="00932762"/>
    <w:rsid w:val="009330B3"/>
    <w:rsid w:val="00933140"/>
    <w:rsid w:val="0093369A"/>
    <w:rsid w:val="00933D9D"/>
    <w:rsid w:val="00933F88"/>
    <w:rsid w:val="0093641B"/>
    <w:rsid w:val="00937016"/>
    <w:rsid w:val="009375AA"/>
    <w:rsid w:val="0094040C"/>
    <w:rsid w:val="00940804"/>
    <w:rsid w:val="00940B65"/>
    <w:rsid w:val="0094245C"/>
    <w:rsid w:val="00942947"/>
    <w:rsid w:val="009433B2"/>
    <w:rsid w:val="009446F7"/>
    <w:rsid w:val="00945690"/>
    <w:rsid w:val="00946C01"/>
    <w:rsid w:val="00947662"/>
    <w:rsid w:val="00947757"/>
    <w:rsid w:val="00947D7F"/>
    <w:rsid w:val="0095057E"/>
    <w:rsid w:val="00951845"/>
    <w:rsid w:val="0095203E"/>
    <w:rsid w:val="00953A06"/>
    <w:rsid w:val="00953C36"/>
    <w:rsid w:val="0095422F"/>
    <w:rsid w:val="0095450A"/>
    <w:rsid w:val="00954F23"/>
    <w:rsid w:val="00956786"/>
    <w:rsid w:val="009568AF"/>
    <w:rsid w:val="009603C0"/>
    <w:rsid w:val="00960640"/>
    <w:rsid w:val="00960EB8"/>
    <w:rsid w:val="009611C7"/>
    <w:rsid w:val="00962B84"/>
    <w:rsid w:val="00963AB8"/>
    <w:rsid w:val="00963B5E"/>
    <w:rsid w:val="00963CD1"/>
    <w:rsid w:val="00964BBE"/>
    <w:rsid w:val="00965989"/>
    <w:rsid w:val="00966724"/>
    <w:rsid w:val="00967BF4"/>
    <w:rsid w:val="009724C4"/>
    <w:rsid w:val="00972773"/>
    <w:rsid w:val="0097285B"/>
    <w:rsid w:val="009737AF"/>
    <w:rsid w:val="00974222"/>
    <w:rsid w:val="0097564D"/>
    <w:rsid w:val="00975DA9"/>
    <w:rsid w:val="00976862"/>
    <w:rsid w:val="0098021D"/>
    <w:rsid w:val="0098050F"/>
    <w:rsid w:val="0098179F"/>
    <w:rsid w:val="0098212D"/>
    <w:rsid w:val="0098250A"/>
    <w:rsid w:val="009833D8"/>
    <w:rsid w:val="0098436D"/>
    <w:rsid w:val="00984636"/>
    <w:rsid w:val="00987C25"/>
    <w:rsid w:val="0099020E"/>
    <w:rsid w:val="00990536"/>
    <w:rsid w:val="0099088C"/>
    <w:rsid w:val="00992B22"/>
    <w:rsid w:val="00995DB5"/>
    <w:rsid w:val="0099634C"/>
    <w:rsid w:val="00996A9D"/>
    <w:rsid w:val="00996E35"/>
    <w:rsid w:val="009A0E31"/>
    <w:rsid w:val="009A11BD"/>
    <w:rsid w:val="009A13EC"/>
    <w:rsid w:val="009A1598"/>
    <w:rsid w:val="009A20DC"/>
    <w:rsid w:val="009A2B96"/>
    <w:rsid w:val="009A2D97"/>
    <w:rsid w:val="009A2EB7"/>
    <w:rsid w:val="009A3635"/>
    <w:rsid w:val="009A39D6"/>
    <w:rsid w:val="009A4A66"/>
    <w:rsid w:val="009A4EA6"/>
    <w:rsid w:val="009A627A"/>
    <w:rsid w:val="009A6871"/>
    <w:rsid w:val="009A6BCF"/>
    <w:rsid w:val="009A6F24"/>
    <w:rsid w:val="009A79F0"/>
    <w:rsid w:val="009A7F58"/>
    <w:rsid w:val="009B09E8"/>
    <w:rsid w:val="009B1366"/>
    <w:rsid w:val="009B393B"/>
    <w:rsid w:val="009B43E4"/>
    <w:rsid w:val="009B4D47"/>
    <w:rsid w:val="009B4F8E"/>
    <w:rsid w:val="009B54B9"/>
    <w:rsid w:val="009B696B"/>
    <w:rsid w:val="009B7353"/>
    <w:rsid w:val="009C0627"/>
    <w:rsid w:val="009C088C"/>
    <w:rsid w:val="009C2C92"/>
    <w:rsid w:val="009C33C4"/>
    <w:rsid w:val="009C4D70"/>
    <w:rsid w:val="009C528C"/>
    <w:rsid w:val="009C54DE"/>
    <w:rsid w:val="009C6EAA"/>
    <w:rsid w:val="009C7185"/>
    <w:rsid w:val="009C7352"/>
    <w:rsid w:val="009C7CD6"/>
    <w:rsid w:val="009D022C"/>
    <w:rsid w:val="009D1008"/>
    <w:rsid w:val="009D1BD2"/>
    <w:rsid w:val="009D1E14"/>
    <w:rsid w:val="009D6F34"/>
    <w:rsid w:val="009D7000"/>
    <w:rsid w:val="009E1106"/>
    <w:rsid w:val="009E308F"/>
    <w:rsid w:val="009E73EE"/>
    <w:rsid w:val="009E7F52"/>
    <w:rsid w:val="009F038D"/>
    <w:rsid w:val="009F08C9"/>
    <w:rsid w:val="009F0D81"/>
    <w:rsid w:val="009F1456"/>
    <w:rsid w:val="009F2C07"/>
    <w:rsid w:val="009F40E9"/>
    <w:rsid w:val="009F428F"/>
    <w:rsid w:val="009F4C16"/>
    <w:rsid w:val="009F6204"/>
    <w:rsid w:val="009F6ED1"/>
    <w:rsid w:val="00A00E00"/>
    <w:rsid w:val="00A01F4E"/>
    <w:rsid w:val="00A025CA"/>
    <w:rsid w:val="00A03E69"/>
    <w:rsid w:val="00A03EE9"/>
    <w:rsid w:val="00A047A1"/>
    <w:rsid w:val="00A04BE8"/>
    <w:rsid w:val="00A059FF"/>
    <w:rsid w:val="00A05E2D"/>
    <w:rsid w:val="00A07048"/>
    <w:rsid w:val="00A074FC"/>
    <w:rsid w:val="00A0791F"/>
    <w:rsid w:val="00A11E4B"/>
    <w:rsid w:val="00A11F6E"/>
    <w:rsid w:val="00A1235D"/>
    <w:rsid w:val="00A14EA1"/>
    <w:rsid w:val="00A15719"/>
    <w:rsid w:val="00A160D7"/>
    <w:rsid w:val="00A161C1"/>
    <w:rsid w:val="00A173E2"/>
    <w:rsid w:val="00A17510"/>
    <w:rsid w:val="00A17A1E"/>
    <w:rsid w:val="00A21366"/>
    <w:rsid w:val="00A21619"/>
    <w:rsid w:val="00A22B05"/>
    <w:rsid w:val="00A23019"/>
    <w:rsid w:val="00A238BE"/>
    <w:rsid w:val="00A23DDF"/>
    <w:rsid w:val="00A24013"/>
    <w:rsid w:val="00A26031"/>
    <w:rsid w:val="00A26184"/>
    <w:rsid w:val="00A26B2C"/>
    <w:rsid w:val="00A2793E"/>
    <w:rsid w:val="00A325FA"/>
    <w:rsid w:val="00A335A2"/>
    <w:rsid w:val="00A360D5"/>
    <w:rsid w:val="00A364C1"/>
    <w:rsid w:val="00A40066"/>
    <w:rsid w:val="00A41CEF"/>
    <w:rsid w:val="00A423EE"/>
    <w:rsid w:val="00A429AF"/>
    <w:rsid w:val="00A4304D"/>
    <w:rsid w:val="00A44040"/>
    <w:rsid w:val="00A446A3"/>
    <w:rsid w:val="00A44980"/>
    <w:rsid w:val="00A479E5"/>
    <w:rsid w:val="00A47C60"/>
    <w:rsid w:val="00A51260"/>
    <w:rsid w:val="00A52DA1"/>
    <w:rsid w:val="00A56170"/>
    <w:rsid w:val="00A569F1"/>
    <w:rsid w:val="00A615E3"/>
    <w:rsid w:val="00A61E20"/>
    <w:rsid w:val="00A62C27"/>
    <w:rsid w:val="00A63CEC"/>
    <w:rsid w:val="00A63D51"/>
    <w:rsid w:val="00A66397"/>
    <w:rsid w:val="00A663FA"/>
    <w:rsid w:val="00A6698C"/>
    <w:rsid w:val="00A66FBF"/>
    <w:rsid w:val="00A708EF"/>
    <w:rsid w:val="00A71558"/>
    <w:rsid w:val="00A73496"/>
    <w:rsid w:val="00A73E40"/>
    <w:rsid w:val="00A7410D"/>
    <w:rsid w:val="00A7452A"/>
    <w:rsid w:val="00A77853"/>
    <w:rsid w:val="00A807D3"/>
    <w:rsid w:val="00A819C5"/>
    <w:rsid w:val="00A82B51"/>
    <w:rsid w:val="00A82EBB"/>
    <w:rsid w:val="00A83876"/>
    <w:rsid w:val="00A84019"/>
    <w:rsid w:val="00A8526D"/>
    <w:rsid w:val="00A856D7"/>
    <w:rsid w:val="00A87774"/>
    <w:rsid w:val="00A91902"/>
    <w:rsid w:val="00A91A6A"/>
    <w:rsid w:val="00A9264D"/>
    <w:rsid w:val="00A92D48"/>
    <w:rsid w:val="00A94F98"/>
    <w:rsid w:val="00A964C0"/>
    <w:rsid w:val="00A96C8B"/>
    <w:rsid w:val="00AA1103"/>
    <w:rsid w:val="00AA19E0"/>
    <w:rsid w:val="00AA364A"/>
    <w:rsid w:val="00AA3FE7"/>
    <w:rsid w:val="00AA44C9"/>
    <w:rsid w:val="00AA5009"/>
    <w:rsid w:val="00AA5BEB"/>
    <w:rsid w:val="00AA662C"/>
    <w:rsid w:val="00AA6B39"/>
    <w:rsid w:val="00AA7AEC"/>
    <w:rsid w:val="00AB140D"/>
    <w:rsid w:val="00AB1700"/>
    <w:rsid w:val="00AB3CB1"/>
    <w:rsid w:val="00AB40AD"/>
    <w:rsid w:val="00AB42A9"/>
    <w:rsid w:val="00AB4935"/>
    <w:rsid w:val="00AB4F6B"/>
    <w:rsid w:val="00AB5A98"/>
    <w:rsid w:val="00AB5C3A"/>
    <w:rsid w:val="00AB61B0"/>
    <w:rsid w:val="00AB74DA"/>
    <w:rsid w:val="00AC0A5B"/>
    <w:rsid w:val="00AC0F37"/>
    <w:rsid w:val="00AC169B"/>
    <w:rsid w:val="00AC2246"/>
    <w:rsid w:val="00AC2902"/>
    <w:rsid w:val="00AC313A"/>
    <w:rsid w:val="00AC3634"/>
    <w:rsid w:val="00AC4D25"/>
    <w:rsid w:val="00AC5D8E"/>
    <w:rsid w:val="00AC64C9"/>
    <w:rsid w:val="00AC6534"/>
    <w:rsid w:val="00AC6A30"/>
    <w:rsid w:val="00AC7A63"/>
    <w:rsid w:val="00AD0B27"/>
    <w:rsid w:val="00AD1295"/>
    <w:rsid w:val="00AD2A5F"/>
    <w:rsid w:val="00AD338C"/>
    <w:rsid w:val="00AD66F5"/>
    <w:rsid w:val="00AE0E6D"/>
    <w:rsid w:val="00AE0E70"/>
    <w:rsid w:val="00AE1358"/>
    <w:rsid w:val="00AE24B6"/>
    <w:rsid w:val="00AE2F21"/>
    <w:rsid w:val="00AE4EA7"/>
    <w:rsid w:val="00AE5B39"/>
    <w:rsid w:val="00AE72CC"/>
    <w:rsid w:val="00AE7383"/>
    <w:rsid w:val="00AF0FB0"/>
    <w:rsid w:val="00AF23B0"/>
    <w:rsid w:val="00AF2DE4"/>
    <w:rsid w:val="00AF366D"/>
    <w:rsid w:val="00AF49AA"/>
    <w:rsid w:val="00AF5644"/>
    <w:rsid w:val="00AF7FD0"/>
    <w:rsid w:val="00B00B48"/>
    <w:rsid w:val="00B0161E"/>
    <w:rsid w:val="00B01981"/>
    <w:rsid w:val="00B02136"/>
    <w:rsid w:val="00B03AC0"/>
    <w:rsid w:val="00B03CB1"/>
    <w:rsid w:val="00B1004D"/>
    <w:rsid w:val="00B10767"/>
    <w:rsid w:val="00B10FF2"/>
    <w:rsid w:val="00B117FF"/>
    <w:rsid w:val="00B11CD2"/>
    <w:rsid w:val="00B11D7C"/>
    <w:rsid w:val="00B12E68"/>
    <w:rsid w:val="00B1318D"/>
    <w:rsid w:val="00B13E47"/>
    <w:rsid w:val="00B14CA2"/>
    <w:rsid w:val="00B14FCB"/>
    <w:rsid w:val="00B155B9"/>
    <w:rsid w:val="00B170FE"/>
    <w:rsid w:val="00B203CC"/>
    <w:rsid w:val="00B20901"/>
    <w:rsid w:val="00B213CD"/>
    <w:rsid w:val="00B21E17"/>
    <w:rsid w:val="00B233BA"/>
    <w:rsid w:val="00B24AD3"/>
    <w:rsid w:val="00B24FA9"/>
    <w:rsid w:val="00B25069"/>
    <w:rsid w:val="00B25497"/>
    <w:rsid w:val="00B25C31"/>
    <w:rsid w:val="00B25E98"/>
    <w:rsid w:val="00B26F80"/>
    <w:rsid w:val="00B272EF"/>
    <w:rsid w:val="00B27541"/>
    <w:rsid w:val="00B27F45"/>
    <w:rsid w:val="00B30360"/>
    <w:rsid w:val="00B30734"/>
    <w:rsid w:val="00B31FD6"/>
    <w:rsid w:val="00B33665"/>
    <w:rsid w:val="00B3473C"/>
    <w:rsid w:val="00B350B8"/>
    <w:rsid w:val="00B35579"/>
    <w:rsid w:val="00B35CE3"/>
    <w:rsid w:val="00B37973"/>
    <w:rsid w:val="00B40CCD"/>
    <w:rsid w:val="00B41151"/>
    <w:rsid w:val="00B42B26"/>
    <w:rsid w:val="00B44481"/>
    <w:rsid w:val="00B45553"/>
    <w:rsid w:val="00B45D61"/>
    <w:rsid w:val="00B45F03"/>
    <w:rsid w:val="00B4724D"/>
    <w:rsid w:val="00B520E4"/>
    <w:rsid w:val="00B5239E"/>
    <w:rsid w:val="00B53312"/>
    <w:rsid w:val="00B5458B"/>
    <w:rsid w:val="00B560DC"/>
    <w:rsid w:val="00B5660E"/>
    <w:rsid w:val="00B56702"/>
    <w:rsid w:val="00B57B95"/>
    <w:rsid w:val="00B60BE5"/>
    <w:rsid w:val="00B614E6"/>
    <w:rsid w:val="00B624AB"/>
    <w:rsid w:val="00B631BB"/>
    <w:rsid w:val="00B63643"/>
    <w:rsid w:val="00B641C5"/>
    <w:rsid w:val="00B650BF"/>
    <w:rsid w:val="00B65710"/>
    <w:rsid w:val="00B658A9"/>
    <w:rsid w:val="00B65B09"/>
    <w:rsid w:val="00B65F59"/>
    <w:rsid w:val="00B66DAE"/>
    <w:rsid w:val="00B70B89"/>
    <w:rsid w:val="00B711FB"/>
    <w:rsid w:val="00B712FA"/>
    <w:rsid w:val="00B71640"/>
    <w:rsid w:val="00B727E2"/>
    <w:rsid w:val="00B72DC7"/>
    <w:rsid w:val="00B73FD1"/>
    <w:rsid w:val="00B742DA"/>
    <w:rsid w:val="00B74307"/>
    <w:rsid w:val="00B74691"/>
    <w:rsid w:val="00B755BC"/>
    <w:rsid w:val="00B76492"/>
    <w:rsid w:val="00B76946"/>
    <w:rsid w:val="00B7728B"/>
    <w:rsid w:val="00B800A1"/>
    <w:rsid w:val="00B815FC"/>
    <w:rsid w:val="00B81950"/>
    <w:rsid w:val="00B8207A"/>
    <w:rsid w:val="00B843E6"/>
    <w:rsid w:val="00B8480A"/>
    <w:rsid w:val="00B84F07"/>
    <w:rsid w:val="00B85CB4"/>
    <w:rsid w:val="00B8614E"/>
    <w:rsid w:val="00B86172"/>
    <w:rsid w:val="00B8646A"/>
    <w:rsid w:val="00B8688F"/>
    <w:rsid w:val="00B92019"/>
    <w:rsid w:val="00B9521C"/>
    <w:rsid w:val="00B967E0"/>
    <w:rsid w:val="00B96E20"/>
    <w:rsid w:val="00B974E3"/>
    <w:rsid w:val="00BA0C8A"/>
    <w:rsid w:val="00BA50A2"/>
    <w:rsid w:val="00BA5181"/>
    <w:rsid w:val="00BA6052"/>
    <w:rsid w:val="00BA7410"/>
    <w:rsid w:val="00BA7A59"/>
    <w:rsid w:val="00BB146A"/>
    <w:rsid w:val="00BB1682"/>
    <w:rsid w:val="00BB32C0"/>
    <w:rsid w:val="00BB3E39"/>
    <w:rsid w:val="00BB3E8D"/>
    <w:rsid w:val="00BB4641"/>
    <w:rsid w:val="00BC0DC6"/>
    <w:rsid w:val="00BC0E59"/>
    <w:rsid w:val="00BC191A"/>
    <w:rsid w:val="00BC2254"/>
    <w:rsid w:val="00BC3477"/>
    <w:rsid w:val="00BC3A0F"/>
    <w:rsid w:val="00BC3AB9"/>
    <w:rsid w:val="00BC4AD7"/>
    <w:rsid w:val="00BC5D5C"/>
    <w:rsid w:val="00BC5FB0"/>
    <w:rsid w:val="00BC6793"/>
    <w:rsid w:val="00BC6A78"/>
    <w:rsid w:val="00BC6DE9"/>
    <w:rsid w:val="00BC6E6E"/>
    <w:rsid w:val="00BC705D"/>
    <w:rsid w:val="00BC730D"/>
    <w:rsid w:val="00BD1345"/>
    <w:rsid w:val="00BD172F"/>
    <w:rsid w:val="00BD1F9E"/>
    <w:rsid w:val="00BD34B5"/>
    <w:rsid w:val="00BD4949"/>
    <w:rsid w:val="00BD4D44"/>
    <w:rsid w:val="00BD4FF5"/>
    <w:rsid w:val="00BD52C3"/>
    <w:rsid w:val="00BD564C"/>
    <w:rsid w:val="00BD6A29"/>
    <w:rsid w:val="00BD796E"/>
    <w:rsid w:val="00BE052F"/>
    <w:rsid w:val="00BE079B"/>
    <w:rsid w:val="00BE1F1B"/>
    <w:rsid w:val="00BE21B7"/>
    <w:rsid w:val="00BE2729"/>
    <w:rsid w:val="00BE4515"/>
    <w:rsid w:val="00BE5873"/>
    <w:rsid w:val="00BE656F"/>
    <w:rsid w:val="00BE7C52"/>
    <w:rsid w:val="00BE7EAE"/>
    <w:rsid w:val="00BF045B"/>
    <w:rsid w:val="00BF13C8"/>
    <w:rsid w:val="00BF1992"/>
    <w:rsid w:val="00BF1AC8"/>
    <w:rsid w:val="00BF1FCF"/>
    <w:rsid w:val="00BF223A"/>
    <w:rsid w:val="00BF3314"/>
    <w:rsid w:val="00BF3AC9"/>
    <w:rsid w:val="00BF5445"/>
    <w:rsid w:val="00BF5764"/>
    <w:rsid w:val="00BF7232"/>
    <w:rsid w:val="00BF76AE"/>
    <w:rsid w:val="00C0014A"/>
    <w:rsid w:val="00C00464"/>
    <w:rsid w:val="00C00EB4"/>
    <w:rsid w:val="00C012FA"/>
    <w:rsid w:val="00C022F6"/>
    <w:rsid w:val="00C03CBC"/>
    <w:rsid w:val="00C045CD"/>
    <w:rsid w:val="00C0475D"/>
    <w:rsid w:val="00C04F1D"/>
    <w:rsid w:val="00C06036"/>
    <w:rsid w:val="00C06D6A"/>
    <w:rsid w:val="00C06E93"/>
    <w:rsid w:val="00C1020F"/>
    <w:rsid w:val="00C11944"/>
    <w:rsid w:val="00C12FB4"/>
    <w:rsid w:val="00C14895"/>
    <w:rsid w:val="00C1515B"/>
    <w:rsid w:val="00C16C64"/>
    <w:rsid w:val="00C17023"/>
    <w:rsid w:val="00C21E51"/>
    <w:rsid w:val="00C227CE"/>
    <w:rsid w:val="00C234A9"/>
    <w:rsid w:val="00C23561"/>
    <w:rsid w:val="00C24022"/>
    <w:rsid w:val="00C25DE7"/>
    <w:rsid w:val="00C25F02"/>
    <w:rsid w:val="00C26D07"/>
    <w:rsid w:val="00C277ED"/>
    <w:rsid w:val="00C304E9"/>
    <w:rsid w:val="00C30D62"/>
    <w:rsid w:val="00C320E8"/>
    <w:rsid w:val="00C36778"/>
    <w:rsid w:val="00C37FCE"/>
    <w:rsid w:val="00C37FD0"/>
    <w:rsid w:val="00C4102D"/>
    <w:rsid w:val="00C41891"/>
    <w:rsid w:val="00C424EA"/>
    <w:rsid w:val="00C42E59"/>
    <w:rsid w:val="00C450AF"/>
    <w:rsid w:val="00C4547D"/>
    <w:rsid w:val="00C462E7"/>
    <w:rsid w:val="00C46F41"/>
    <w:rsid w:val="00C503D3"/>
    <w:rsid w:val="00C5070A"/>
    <w:rsid w:val="00C510CB"/>
    <w:rsid w:val="00C52085"/>
    <w:rsid w:val="00C52487"/>
    <w:rsid w:val="00C54144"/>
    <w:rsid w:val="00C55686"/>
    <w:rsid w:val="00C56CA4"/>
    <w:rsid w:val="00C6005D"/>
    <w:rsid w:val="00C603BB"/>
    <w:rsid w:val="00C6097C"/>
    <w:rsid w:val="00C6103C"/>
    <w:rsid w:val="00C61455"/>
    <w:rsid w:val="00C618C9"/>
    <w:rsid w:val="00C61B38"/>
    <w:rsid w:val="00C61F63"/>
    <w:rsid w:val="00C62580"/>
    <w:rsid w:val="00C62DA5"/>
    <w:rsid w:val="00C64343"/>
    <w:rsid w:val="00C66520"/>
    <w:rsid w:val="00C665F0"/>
    <w:rsid w:val="00C66713"/>
    <w:rsid w:val="00C66F46"/>
    <w:rsid w:val="00C6722B"/>
    <w:rsid w:val="00C677DF"/>
    <w:rsid w:val="00C67976"/>
    <w:rsid w:val="00C67981"/>
    <w:rsid w:val="00C67A11"/>
    <w:rsid w:val="00C67A7A"/>
    <w:rsid w:val="00C67C7A"/>
    <w:rsid w:val="00C702F4"/>
    <w:rsid w:val="00C7163E"/>
    <w:rsid w:val="00C73DE2"/>
    <w:rsid w:val="00C74AAA"/>
    <w:rsid w:val="00C75956"/>
    <w:rsid w:val="00C80338"/>
    <w:rsid w:val="00C80757"/>
    <w:rsid w:val="00C80B37"/>
    <w:rsid w:val="00C80F07"/>
    <w:rsid w:val="00C81AA0"/>
    <w:rsid w:val="00C845CE"/>
    <w:rsid w:val="00C86787"/>
    <w:rsid w:val="00C876EA"/>
    <w:rsid w:val="00C87B6A"/>
    <w:rsid w:val="00C87D35"/>
    <w:rsid w:val="00C908B0"/>
    <w:rsid w:val="00C90B51"/>
    <w:rsid w:val="00C90CC2"/>
    <w:rsid w:val="00C915CA"/>
    <w:rsid w:val="00C91628"/>
    <w:rsid w:val="00C9258F"/>
    <w:rsid w:val="00C92B47"/>
    <w:rsid w:val="00C932A6"/>
    <w:rsid w:val="00C93709"/>
    <w:rsid w:val="00CA2896"/>
    <w:rsid w:val="00CA28B5"/>
    <w:rsid w:val="00CA2FCD"/>
    <w:rsid w:val="00CA3790"/>
    <w:rsid w:val="00CA3E98"/>
    <w:rsid w:val="00CA42AD"/>
    <w:rsid w:val="00CA6175"/>
    <w:rsid w:val="00CA7478"/>
    <w:rsid w:val="00CB0CD4"/>
    <w:rsid w:val="00CB151E"/>
    <w:rsid w:val="00CB2030"/>
    <w:rsid w:val="00CB2CC7"/>
    <w:rsid w:val="00CB36B7"/>
    <w:rsid w:val="00CB37A4"/>
    <w:rsid w:val="00CB4089"/>
    <w:rsid w:val="00CB4C1B"/>
    <w:rsid w:val="00CB6F10"/>
    <w:rsid w:val="00CC09A4"/>
    <w:rsid w:val="00CC1462"/>
    <w:rsid w:val="00CC1811"/>
    <w:rsid w:val="00CC3945"/>
    <w:rsid w:val="00CC3F9D"/>
    <w:rsid w:val="00CC4033"/>
    <w:rsid w:val="00CC5764"/>
    <w:rsid w:val="00CC7282"/>
    <w:rsid w:val="00CD104A"/>
    <w:rsid w:val="00CD264B"/>
    <w:rsid w:val="00CD2DD7"/>
    <w:rsid w:val="00CD60DB"/>
    <w:rsid w:val="00CD650E"/>
    <w:rsid w:val="00CD6580"/>
    <w:rsid w:val="00CD6A11"/>
    <w:rsid w:val="00CD76C8"/>
    <w:rsid w:val="00CE0BB6"/>
    <w:rsid w:val="00CE1357"/>
    <w:rsid w:val="00CE1E4E"/>
    <w:rsid w:val="00CE1F61"/>
    <w:rsid w:val="00CE27A1"/>
    <w:rsid w:val="00CE2F19"/>
    <w:rsid w:val="00CE2F37"/>
    <w:rsid w:val="00CE396D"/>
    <w:rsid w:val="00CE4BA5"/>
    <w:rsid w:val="00CE4D83"/>
    <w:rsid w:val="00CE4EAC"/>
    <w:rsid w:val="00CE5CF8"/>
    <w:rsid w:val="00CE5E74"/>
    <w:rsid w:val="00CE5E9C"/>
    <w:rsid w:val="00CE6BD8"/>
    <w:rsid w:val="00CE761B"/>
    <w:rsid w:val="00CE79F8"/>
    <w:rsid w:val="00CE7C8B"/>
    <w:rsid w:val="00CF0487"/>
    <w:rsid w:val="00CF0B75"/>
    <w:rsid w:val="00CF1662"/>
    <w:rsid w:val="00CF24D3"/>
    <w:rsid w:val="00CF3AC2"/>
    <w:rsid w:val="00CF5CE7"/>
    <w:rsid w:val="00CF75B7"/>
    <w:rsid w:val="00CF77B0"/>
    <w:rsid w:val="00CF7AEF"/>
    <w:rsid w:val="00D008DB"/>
    <w:rsid w:val="00D00A2F"/>
    <w:rsid w:val="00D016C5"/>
    <w:rsid w:val="00D04EFE"/>
    <w:rsid w:val="00D05813"/>
    <w:rsid w:val="00D105BE"/>
    <w:rsid w:val="00D115EC"/>
    <w:rsid w:val="00D1325A"/>
    <w:rsid w:val="00D1417B"/>
    <w:rsid w:val="00D14999"/>
    <w:rsid w:val="00D20BC8"/>
    <w:rsid w:val="00D20C15"/>
    <w:rsid w:val="00D21AA4"/>
    <w:rsid w:val="00D22E1F"/>
    <w:rsid w:val="00D23D07"/>
    <w:rsid w:val="00D24FE5"/>
    <w:rsid w:val="00D266AC"/>
    <w:rsid w:val="00D269B5"/>
    <w:rsid w:val="00D273E6"/>
    <w:rsid w:val="00D3040C"/>
    <w:rsid w:val="00D309EE"/>
    <w:rsid w:val="00D312DB"/>
    <w:rsid w:val="00D31A56"/>
    <w:rsid w:val="00D331A0"/>
    <w:rsid w:val="00D33484"/>
    <w:rsid w:val="00D3349F"/>
    <w:rsid w:val="00D34BF9"/>
    <w:rsid w:val="00D34CFA"/>
    <w:rsid w:val="00D3528E"/>
    <w:rsid w:val="00D35325"/>
    <w:rsid w:val="00D355A8"/>
    <w:rsid w:val="00D37679"/>
    <w:rsid w:val="00D402F1"/>
    <w:rsid w:val="00D4114B"/>
    <w:rsid w:val="00D41DBA"/>
    <w:rsid w:val="00D42B42"/>
    <w:rsid w:val="00D42EB0"/>
    <w:rsid w:val="00D43156"/>
    <w:rsid w:val="00D43186"/>
    <w:rsid w:val="00D43949"/>
    <w:rsid w:val="00D440AD"/>
    <w:rsid w:val="00D44E79"/>
    <w:rsid w:val="00D45532"/>
    <w:rsid w:val="00D45867"/>
    <w:rsid w:val="00D47859"/>
    <w:rsid w:val="00D50BBB"/>
    <w:rsid w:val="00D5148E"/>
    <w:rsid w:val="00D52519"/>
    <w:rsid w:val="00D52996"/>
    <w:rsid w:val="00D52B4B"/>
    <w:rsid w:val="00D55C73"/>
    <w:rsid w:val="00D5643D"/>
    <w:rsid w:val="00D57058"/>
    <w:rsid w:val="00D57083"/>
    <w:rsid w:val="00D608E5"/>
    <w:rsid w:val="00D62319"/>
    <w:rsid w:val="00D63FA2"/>
    <w:rsid w:val="00D6442F"/>
    <w:rsid w:val="00D64C7B"/>
    <w:rsid w:val="00D656E6"/>
    <w:rsid w:val="00D6599E"/>
    <w:rsid w:val="00D65D8D"/>
    <w:rsid w:val="00D665A6"/>
    <w:rsid w:val="00D67F13"/>
    <w:rsid w:val="00D72036"/>
    <w:rsid w:val="00D72B0B"/>
    <w:rsid w:val="00D7344B"/>
    <w:rsid w:val="00D74371"/>
    <w:rsid w:val="00D75892"/>
    <w:rsid w:val="00D7744A"/>
    <w:rsid w:val="00D7774B"/>
    <w:rsid w:val="00D77843"/>
    <w:rsid w:val="00D80F05"/>
    <w:rsid w:val="00D81207"/>
    <w:rsid w:val="00D81FC3"/>
    <w:rsid w:val="00D82269"/>
    <w:rsid w:val="00D829B1"/>
    <w:rsid w:val="00D82C46"/>
    <w:rsid w:val="00D843BB"/>
    <w:rsid w:val="00D84B93"/>
    <w:rsid w:val="00D84F58"/>
    <w:rsid w:val="00D85FF9"/>
    <w:rsid w:val="00D90447"/>
    <w:rsid w:val="00D91FF4"/>
    <w:rsid w:val="00D92335"/>
    <w:rsid w:val="00D9330F"/>
    <w:rsid w:val="00D93F2C"/>
    <w:rsid w:val="00D94653"/>
    <w:rsid w:val="00D96426"/>
    <w:rsid w:val="00D964C6"/>
    <w:rsid w:val="00D968AD"/>
    <w:rsid w:val="00D96A12"/>
    <w:rsid w:val="00D96D6C"/>
    <w:rsid w:val="00D96DD0"/>
    <w:rsid w:val="00D977FC"/>
    <w:rsid w:val="00D97872"/>
    <w:rsid w:val="00DA0173"/>
    <w:rsid w:val="00DA15F3"/>
    <w:rsid w:val="00DA1B3E"/>
    <w:rsid w:val="00DA4540"/>
    <w:rsid w:val="00DA4AE9"/>
    <w:rsid w:val="00DA617C"/>
    <w:rsid w:val="00DA7D8A"/>
    <w:rsid w:val="00DA7F4B"/>
    <w:rsid w:val="00DB1090"/>
    <w:rsid w:val="00DB139B"/>
    <w:rsid w:val="00DB1ACE"/>
    <w:rsid w:val="00DB1EAD"/>
    <w:rsid w:val="00DB2428"/>
    <w:rsid w:val="00DB2888"/>
    <w:rsid w:val="00DB3234"/>
    <w:rsid w:val="00DB37DA"/>
    <w:rsid w:val="00DB38E5"/>
    <w:rsid w:val="00DB4372"/>
    <w:rsid w:val="00DB58F7"/>
    <w:rsid w:val="00DB5E89"/>
    <w:rsid w:val="00DB6638"/>
    <w:rsid w:val="00DB6976"/>
    <w:rsid w:val="00DC0562"/>
    <w:rsid w:val="00DC0D65"/>
    <w:rsid w:val="00DC181E"/>
    <w:rsid w:val="00DC2838"/>
    <w:rsid w:val="00DC297E"/>
    <w:rsid w:val="00DC3DE8"/>
    <w:rsid w:val="00DC57F8"/>
    <w:rsid w:val="00DC5839"/>
    <w:rsid w:val="00DC631E"/>
    <w:rsid w:val="00DC69C0"/>
    <w:rsid w:val="00DC7C89"/>
    <w:rsid w:val="00DD1636"/>
    <w:rsid w:val="00DD1C28"/>
    <w:rsid w:val="00DD2D51"/>
    <w:rsid w:val="00DD3BF1"/>
    <w:rsid w:val="00DD4089"/>
    <w:rsid w:val="00DD4E9B"/>
    <w:rsid w:val="00DD553A"/>
    <w:rsid w:val="00DD5912"/>
    <w:rsid w:val="00DD650E"/>
    <w:rsid w:val="00DD6D07"/>
    <w:rsid w:val="00DD6D34"/>
    <w:rsid w:val="00DD7186"/>
    <w:rsid w:val="00DD73E1"/>
    <w:rsid w:val="00DD7A01"/>
    <w:rsid w:val="00DE1E6C"/>
    <w:rsid w:val="00DE3519"/>
    <w:rsid w:val="00DE354F"/>
    <w:rsid w:val="00DE3E17"/>
    <w:rsid w:val="00DE4A13"/>
    <w:rsid w:val="00DE6B9D"/>
    <w:rsid w:val="00DF0DAE"/>
    <w:rsid w:val="00DF19B9"/>
    <w:rsid w:val="00DF2980"/>
    <w:rsid w:val="00DF2C22"/>
    <w:rsid w:val="00DF3B56"/>
    <w:rsid w:val="00DF4530"/>
    <w:rsid w:val="00DF578D"/>
    <w:rsid w:val="00DF605D"/>
    <w:rsid w:val="00DF68A8"/>
    <w:rsid w:val="00DF6C3C"/>
    <w:rsid w:val="00DF6CD6"/>
    <w:rsid w:val="00E00835"/>
    <w:rsid w:val="00E01324"/>
    <w:rsid w:val="00E016C6"/>
    <w:rsid w:val="00E0199D"/>
    <w:rsid w:val="00E01EF4"/>
    <w:rsid w:val="00E02B6C"/>
    <w:rsid w:val="00E03BEA"/>
    <w:rsid w:val="00E05B59"/>
    <w:rsid w:val="00E06682"/>
    <w:rsid w:val="00E0782C"/>
    <w:rsid w:val="00E100D2"/>
    <w:rsid w:val="00E10943"/>
    <w:rsid w:val="00E115C5"/>
    <w:rsid w:val="00E11A8F"/>
    <w:rsid w:val="00E12C87"/>
    <w:rsid w:val="00E13EED"/>
    <w:rsid w:val="00E14AC3"/>
    <w:rsid w:val="00E15B72"/>
    <w:rsid w:val="00E1749B"/>
    <w:rsid w:val="00E2010E"/>
    <w:rsid w:val="00E2039C"/>
    <w:rsid w:val="00E2051B"/>
    <w:rsid w:val="00E2115A"/>
    <w:rsid w:val="00E214DA"/>
    <w:rsid w:val="00E22791"/>
    <w:rsid w:val="00E2502A"/>
    <w:rsid w:val="00E25075"/>
    <w:rsid w:val="00E26A9A"/>
    <w:rsid w:val="00E30AA9"/>
    <w:rsid w:val="00E31D1A"/>
    <w:rsid w:val="00E33B32"/>
    <w:rsid w:val="00E33DF1"/>
    <w:rsid w:val="00E33EC0"/>
    <w:rsid w:val="00E36542"/>
    <w:rsid w:val="00E36930"/>
    <w:rsid w:val="00E37055"/>
    <w:rsid w:val="00E403C2"/>
    <w:rsid w:val="00E40455"/>
    <w:rsid w:val="00E41534"/>
    <w:rsid w:val="00E41858"/>
    <w:rsid w:val="00E436AF"/>
    <w:rsid w:val="00E438F9"/>
    <w:rsid w:val="00E4422D"/>
    <w:rsid w:val="00E44F9B"/>
    <w:rsid w:val="00E45344"/>
    <w:rsid w:val="00E4536C"/>
    <w:rsid w:val="00E45D8D"/>
    <w:rsid w:val="00E46F2E"/>
    <w:rsid w:val="00E47ABF"/>
    <w:rsid w:val="00E505CB"/>
    <w:rsid w:val="00E50E60"/>
    <w:rsid w:val="00E51903"/>
    <w:rsid w:val="00E51C4F"/>
    <w:rsid w:val="00E53731"/>
    <w:rsid w:val="00E57771"/>
    <w:rsid w:val="00E57A72"/>
    <w:rsid w:val="00E57AAB"/>
    <w:rsid w:val="00E57EBC"/>
    <w:rsid w:val="00E64EFB"/>
    <w:rsid w:val="00E65AD6"/>
    <w:rsid w:val="00E66094"/>
    <w:rsid w:val="00E67296"/>
    <w:rsid w:val="00E67349"/>
    <w:rsid w:val="00E67F3E"/>
    <w:rsid w:val="00E7050B"/>
    <w:rsid w:val="00E70829"/>
    <w:rsid w:val="00E72670"/>
    <w:rsid w:val="00E73412"/>
    <w:rsid w:val="00E73BDF"/>
    <w:rsid w:val="00E73CC9"/>
    <w:rsid w:val="00E73D42"/>
    <w:rsid w:val="00E74616"/>
    <w:rsid w:val="00E74857"/>
    <w:rsid w:val="00E74962"/>
    <w:rsid w:val="00E74C01"/>
    <w:rsid w:val="00E74D4D"/>
    <w:rsid w:val="00E76735"/>
    <w:rsid w:val="00E767F7"/>
    <w:rsid w:val="00E768AB"/>
    <w:rsid w:val="00E774FE"/>
    <w:rsid w:val="00E80349"/>
    <w:rsid w:val="00E80851"/>
    <w:rsid w:val="00E80A8D"/>
    <w:rsid w:val="00E826F4"/>
    <w:rsid w:val="00E83A3F"/>
    <w:rsid w:val="00E8432B"/>
    <w:rsid w:val="00E84DDD"/>
    <w:rsid w:val="00E85A3C"/>
    <w:rsid w:val="00E8684F"/>
    <w:rsid w:val="00E87413"/>
    <w:rsid w:val="00E87B91"/>
    <w:rsid w:val="00E87FD5"/>
    <w:rsid w:val="00E90BCC"/>
    <w:rsid w:val="00E91729"/>
    <w:rsid w:val="00E91836"/>
    <w:rsid w:val="00E921CA"/>
    <w:rsid w:val="00E92EF4"/>
    <w:rsid w:val="00E93085"/>
    <w:rsid w:val="00E96F22"/>
    <w:rsid w:val="00EA023F"/>
    <w:rsid w:val="00EA0682"/>
    <w:rsid w:val="00EA0C8B"/>
    <w:rsid w:val="00EA0CAC"/>
    <w:rsid w:val="00EA10E7"/>
    <w:rsid w:val="00EA18BF"/>
    <w:rsid w:val="00EA190E"/>
    <w:rsid w:val="00EA2265"/>
    <w:rsid w:val="00EA32AE"/>
    <w:rsid w:val="00EA420A"/>
    <w:rsid w:val="00EA4E19"/>
    <w:rsid w:val="00EA5BFD"/>
    <w:rsid w:val="00EA618E"/>
    <w:rsid w:val="00EA667B"/>
    <w:rsid w:val="00EA6803"/>
    <w:rsid w:val="00EB02B6"/>
    <w:rsid w:val="00EB127F"/>
    <w:rsid w:val="00EB1295"/>
    <w:rsid w:val="00EB140D"/>
    <w:rsid w:val="00EB14C0"/>
    <w:rsid w:val="00EB2247"/>
    <w:rsid w:val="00EB2D08"/>
    <w:rsid w:val="00EB3545"/>
    <w:rsid w:val="00EB35FA"/>
    <w:rsid w:val="00EB4A2C"/>
    <w:rsid w:val="00EB53C0"/>
    <w:rsid w:val="00EB54E9"/>
    <w:rsid w:val="00EB5E63"/>
    <w:rsid w:val="00EB6EF8"/>
    <w:rsid w:val="00EB6FC9"/>
    <w:rsid w:val="00EB7126"/>
    <w:rsid w:val="00EB7275"/>
    <w:rsid w:val="00EB792B"/>
    <w:rsid w:val="00EC1C19"/>
    <w:rsid w:val="00EC35AA"/>
    <w:rsid w:val="00EC5AA8"/>
    <w:rsid w:val="00EC65A7"/>
    <w:rsid w:val="00EC67E8"/>
    <w:rsid w:val="00EC763D"/>
    <w:rsid w:val="00ED156C"/>
    <w:rsid w:val="00ED3F10"/>
    <w:rsid w:val="00ED4182"/>
    <w:rsid w:val="00ED4A35"/>
    <w:rsid w:val="00ED4CD9"/>
    <w:rsid w:val="00ED7067"/>
    <w:rsid w:val="00EE05F4"/>
    <w:rsid w:val="00EE0B01"/>
    <w:rsid w:val="00EE1441"/>
    <w:rsid w:val="00EE2236"/>
    <w:rsid w:val="00EE23EF"/>
    <w:rsid w:val="00EE286A"/>
    <w:rsid w:val="00EE2E95"/>
    <w:rsid w:val="00EE4A30"/>
    <w:rsid w:val="00EE5EE5"/>
    <w:rsid w:val="00EE609E"/>
    <w:rsid w:val="00EE7859"/>
    <w:rsid w:val="00EE796B"/>
    <w:rsid w:val="00EF0302"/>
    <w:rsid w:val="00EF0E23"/>
    <w:rsid w:val="00EF173A"/>
    <w:rsid w:val="00EF2190"/>
    <w:rsid w:val="00EF2F47"/>
    <w:rsid w:val="00EF37FB"/>
    <w:rsid w:val="00EF3D0F"/>
    <w:rsid w:val="00EF3F87"/>
    <w:rsid w:val="00EF429A"/>
    <w:rsid w:val="00EF54A4"/>
    <w:rsid w:val="00EF5877"/>
    <w:rsid w:val="00EF5F82"/>
    <w:rsid w:val="00EF699E"/>
    <w:rsid w:val="00EF6CE5"/>
    <w:rsid w:val="00EF7ACD"/>
    <w:rsid w:val="00F02AE1"/>
    <w:rsid w:val="00F02BE2"/>
    <w:rsid w:val="00F02D3B"/>
    <w:rsid w:val="00F04502"/>
    <w:rsid w:val="00F048CE"/>
    <w:rsid w:val="00F05158"/>
    <w:rsid w:val="00F051FF"/>
    <w:rsid w:val="00F056D9"/>
    <w:rsid w:val="00F05D1D"/>
    <w:rsid w:val="00F07DCE"/>
    <w:rsid w:val="00F11137"/>
    <w:rsid w:val="00F1167F"/>
    <w:rsid w:val="00F125C2"/>
    <w:rsid w:val="00F133DB"/>
    <w:rsid w:val="00F15CAB"/>
    <w:rsid w:val="00F15CF9"/>
    <w:rsid w:val="00F15EB8"/>
    <w:rsid w:val="00F1604B"/>
    <w:rsid w:val="00F167B1"/>
    <w:rsid w:val="00F16D09"/>
    <w:rsid w:val="00F171C6"/>
    <w:rsid w:val="00F176C1"/>
    <w:rsid w:val="00F22686"/>
    <w:rsid w:val="00F2396D"/>
    <w:rsid w:val="00F2487D"/>
    <w:rsid w:val="00F25FB0"/>
    <w:rsid w:val="00F26A77"/>
    <w:rsid w:val="00F26C34"/>
    <w:rsid w:val="00F26EB7"/>
    <w:rsid w:val="00F306DB"/>
    <w:rsid w:val="00F30F42"/>
    <w:rsid w:val="00F32273"/>
    <w:rsid w:val="00F32D32"/>
    <w:rsid w:val="00F337FC"/>
    <w:rsid w:val="00F34DC8"/>
    <w:rsid w:val="00F3522A"/>
    <w:rsid w:val="00F40E3A"/>
    <w:rsid w:val="00F416FC"/>
    <w:rsid w:val="00F41D89"/>
    <w:rsid w:val="00F42B1A"/>
    <w:rsid w:val="00F43A81"/>
    <w:rsid w:val="00F441F0"/>
    <w:rsid w:val="00F44D65"/>
    <w:rsid w:val="00F457FA"/>
    <w:rsid w:val="00F47081"/>
    <w:rsid w:val="00F476F9"/>
    <w:rsid w:val="00F47E9D"/>
    <w:rsid w:val="00F50775"/>
    <w:rsid w:val="00F51187"/>
    <w:rsid w:val="00F5197E"/>
    <w:rsid w:val="00F52B9D"/>
    <w:rsid w:val="00F53CFE"/>
    <w:rsid w:val="00F54036"/>
    <w:rsid w:val="00F542C4"/>
    <w:rsid w:val="00F54BAA"/>
    <w:rsid w:val="00F55765"/>
    <w:rsid w:val="00F55A47"/>
    <w:rsid w:val="00F562DE"/>
    <w:rsid w:val="00F61D03"/>
    <w:rsid w:val="00F62A4E"/>
    <w:rsid w:val="00F63B13"/>
    <w:rsid w:val="00F6421B"/>
    <w:rsid w:val="00F65386"/>
    <w:rsid w:val="00F657C5"/>
    <w:rsid w:val="00F65A6A"/>
    <w:rsid w:val="00F65AC0"/>
    <w:rsid w:val="00F67620"/>
    <w:rsid w:val="00F70121"/>
    <w:rsid w:val="00F70F18"/>
    <w:rsid w:val="00F718F9"/>
    <w:rsid w:val="00F73185"/>
    <w:rsid w:val="00F732D0"/>
    <w:rsid w:val="00F742BD"/>
    <w:rsid w:val="00F74AF5"/>
    <w:rsid w:val="00F74E87"/>
    <w:rsid w:val="00F74F0C"/>
    <w:rsid w:val="00F76784"/>
    <w:rsid w:val="00F8019E"/>
    <w:rsid w:val="00F80A45"/>
    <w:rsid w:val="00F80AD0"/>
    <w:rsid w:val="00F80E64"/>
    <w:rsid w:val="00F81D12"/>
    <w:rsid w:val="00F834DF"/>
    <w:rsid w:val="00F84F0A"/>
    <w:rsid w:val="00F85EDF"/>
    <w:rsid w:val="00F86043"/>
    <w:rsid w:val="00F86E4D"/>
    <w:rsid w:val="00F87106"/>
    <w:rsid w:val="00F91170"/>
    <w:rsid w:val="00F91A98"/>
    <w:rsid w:val="00F92984"/>
    <w:rsid w:val="00F93291"/>
    <w:rsid w:val="00F9491F"/>
    <w:rsid w:val="00F94B4E"/>
    <w:rsid w:val="00F94CFC"/>
    <w:rsid w:val="00F94DAD"/>
    <w:rsid w:val="00F954F8"/>
    <w:rsid w:val="00F95635"/>
    <w:rsid w:val="00F95BBC"/>
    <w:rsid w:val="00F95D60"/>
    <w:rsid w:val="00F9647C"/>
    <w:rsid w:val="00F96B9A"/>
    <w:rsid w:val="00F96C3A"/>
    <w:rsid w:val="00F96E42"/>
    <w:rsid w:val="00F97455"/>
    <w:rsid w:val="00F97B39"/>
    <w:rsid w:val="00FA087D"/>
    <w:rsid w:val="00FA18EC"/>
    <w:rsid w:val="00FA492F"/>
    <w:rsid w:val="00FA4B34"/>
    <w:rsid w:val="00FA4C79"/>
    <w:rsid w:val="00FA4DCD"/>
    <w:rsid w:val="00FB08AC"/>
    <w:rsid w:val="00FB1AA6"/>
    <w:rsid w:val="00FB1FBD"/>
    <w:rsid w:val="00FB2AC6"/>
    <w:rsid w:val="00FB43A7"/>
    <w:rsid w:val="00FB50DA"/>
    <w:rsid w:val="00FB5A3C"/>
    <w:rsid w:val="00FB68CB"/>
    <w:rsid w:val="00FB6EC1"/>
    <w:rsid w:val="00FB77FF"/>
    <w:rsid w:val="00FC094A"/>
    <w:rsid w:val="00FC11C8"/>
    <w:rsid w:val="00FC25BF"/>
    <w:rsid w:val="00FC2FA6"/>
    <w:rsid w:val="00FC3976"/>
    <w:rsid w:val="00FC401C"/>
    <w:rsid w:val="00FC4FCB"/>
    <w:rsid w:val="00FC51C7"/>
    <w:rsid w:val="00FC6945"/>
    <w:rsid w:val="00FC6EB2"/>
    <w:rsid w:val="00FC6F63"/>
    <w:rsid w:val="00FC733F"/>
    <w:rsid w:val="00FC7B00"/>
    <w:rsid w:val="00FC7E8D"/>
    <w:rsid w:val="00FD2350"/>
    <w:rsid w:val="00FD264E"/>
    <w:rsid w:val="00FD4B6D"/>
    <w:rsid w:val="00FD5EC1"/>
    <w:rsid w:val="00FD75B8"/>
    <w:rsid w:val="00FD7B0E"/>
    <w:rsid w:val="00FE1DEF"/>
    <w:rsid w:val="00FE2568"/>
    <w:rsid w:val="00FE3618"/>
    <w:rsid w:val="00FE3A23"/>
    <w:rsid w:val="00FE73E1"/>
    <w:rsid w:val="00FF34A3"/>
    <w:rsid w:val="00FF3977"/>
    <w:rsid w:val="00FF41E6"/>
    <w:rsid w:val="00FF6A9A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char;mso-position-vertical-relative:line" fillcolor="white" strokecolor="#f06">
      <v:fill color="white"/>
      <v:stroke color="#f06" weight="1.25pt"/>
      <o:colormru v:ext="edit" colors="#f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C8"/>
    <w:rPr>
      <w:rFonts w:ascii="Arial" w:hAnsi="Arial"/>
    </w:rPr>
  </w:style>
  <w:style w:type="paragraph" w:styleId="Heading1">
    <w:name w:val="heading 1"/>
    <w:basedOn w:val="Normal"/>
    <w:next w:val="Normal"/>
    <w:qFormat/>
    <w:rsid w:val="008A305D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3C734A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qFormat/>
    <w:rsid w:val="001B0AC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602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30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05D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8A305D"/>
    <w:pPr>
      <w:spacing w:after="80"/>
    </w:pPr>
    <w:rPr>
      <w:rFonts w:ascii="Verdana" w:eastAsia="Times" w:hAnsi="Verdana" w:cs="Arial"/>
      <w:i/>
    </w:rPr>
  </w:style>
  <w:style w:type="character" w:styleId="PageNumber">
    <w:name w:val="page number"/>
    <w:basedOn w:val="DefaultParagraphFont"/>
    <w:rsid w:val="008A305D"/>
  </w:style>
  <w:style w:type="paragraph" w:styleId="BodyText2">
    <w:name w:val="Body Text 2"/>
    <w:basedOn w:val="Normal"/>
    <w:link w:val="BodyText2Char"/>
    <w:rsid w:val="008A305D"/>
    <w:rPr>
      <w:rFonts w:eastAsia="Times" w:cs="Arial"/>
    </w:rPr>
  </w:style>
  <w:style w:type="character" w:customStyle="1" w:styleId="BodyText2Char">
    <w:name w:val="Body Text 2 Char"/>
    <w:link w:val="BodyText2"/>
    <w:rsid w:val="008A305D"/>
    <w:rPr>
      <w:rFonts w:ascii="Arial" w:eastAsia="Times" w:hAnsi="Arial" w:cs="Arial"/>
      <w:lang w:val="en-US" w:eastAsia="en-US" w:bidi="ar-SA"/>
    </w:rPr>
  </w:style>
  <w:style w:type="table" w:styleId="TableGrid">
    <w:name w:val="Table Grid"/>
    <w:basedOn w:val="TableNormal"/>
    <w:rsid w:val="008A3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8A305D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8A305D"/>
    <w:rPr>
      <w:i/>
      <w:color w:val="0000FF"/>
    </w:rPr>
  </w:style>
  <w:style w:type="character" w:customStyle="1" w:styleId="InstructionsChar1">
    <w:name w:val="Instructions Char1"/>
    <w:link w:val="Instructions"/>
    <w:rsid w:val="008A305D"/>
    <w:rPr>
      <w:rFonts w:ascii="Arial" w:hAnsi="Arial"/>
      <w:i/>
      <w:color w:val="0000FF"/>
      <w:lang w:val="en-US" w:eastAsia="en-US" w:bidi="ar-SA"/>
    </w:rPr>
  </w:style>
  <w:style w:type="paragraph" w:styleId="NormalWeb">
    <w:name w:val="Normal (Web)"/>
    <w:basedOn w:val="Normal"/>
    <w:uiPriority w:val="99"/>
    <w:rsid w:val="00C503D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C503D3"/>
    <w:rPr>
      <w:b/>
      <w:bCs/>
    </w:rPr>
  </w:style>
  <w:style w:type="paragraph" w:customStyle="1" w:styleId="Heading11">
    <w:name w:val="Heading 11"/>
    <w:basedOn w:val="Normal"/>
    <w:rsid w:val="00C503D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C503D3"/>
    <w:rPr>
      <w:rFonts w:cs="Arial"/>
      <w:color w:val="000101"/>
      <w:sz w:val="15"/>
      <w:szCs w:val="15"/>
    </w:rPr>
  </w:style>
  <w:style w:type="character" w:customStyle="1" w:styleId="Strong2">
    <w:name w:val="Strong2"/>
    <w:rsid w:val="00C503D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C503D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C503D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456A48"/>
    <w:pPr>
      <w:spacing w:before="2640"/>
    </w:pPr>
    <w:rPr>
      <w:b/>
      <w:sz w:val="56"/>
    </w:rPr>
  </w:style>
  <w:style w:type="character" w:styleId="Hyperlink">
    <w:name w:val="Hyperlink"/>
    <w:rsid w:val="001314E9"/>
    <w:rPr>
      <w:color w:val="0000FF"/>
      <w:u w:val="single"/>
    </w:rPr>
  </w:style>
  <w:style w:type="character" w:customStyle="1" w:styleId="Char">
    <w:name w:val="Char"/>
    <w:rsid w:val="006C345B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456A46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1616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904E5A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44481"/>
    <w:rPr>
      <w:i/>
      <w:iCs/>
    </w:rPr>
  </w:style>
  <w:style w:type="paragraph" w:customStyle="1" w:styleId="NormalWeb12">
    <w:name w:val="Normal (Web)12"/>
    <w:basedOn w:val="Normal"/>
    <w:rsid w:val="00F74AF5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E7859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E7859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E7859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E7859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33EC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3EC0"/>
    <w:pPr>
      <w:spacing w:after="0"/>
    </w:pPr>
    <w:rPr>
      <w:rFonts w:ascii="Arial" w:eastAsia="PMingLiU" w:hAnsi="Arial" w:cs="Times New Roman"/>
      <w:b/>
      <w:bCs/>
      <w:i w:val="0"/>
    </w:rPr>
  </w:style>
  <w:style w:type="paragraph" w:styleId="BalloonText">
    <w:name w:val="Balloon Text"/>
    <w:basedOn w:val="Normal"/>
    <w:semiHidden/>
    <w:rsid w:val="00E33EC0"/>
    <w:rPr>
      <w:rFonts w:ascii="Tahoma" w:hAnsi="Tahoma" w:cs="Tahoma"/>
      <w:sz w:val="16"/>
      <w:szCs w:val="16"/>
    </w:rPr>
  </w:style>
  <w:style w:type="character" w:customStyle="1" w:styleId="A23">
    <w:name w:val="A23"/>
    <w:rsid w:val="00F95635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F95635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73304C"/>
    <w:rPr>
      <w:rFonts w:ascii="Stone Sans" w:eastAsia="Times New Roman" w:hAnsi="Stone Sans"/>
      <w:sz w:val="22"/>
    </w:rPr>
  </w:style>
  <w:style w:type="character" w:styleId="FollowedHyperlink">
    <w:name w:val="FollowedHyperlink"/>
    <w:rsid w:val="003848D2"/>
    <w:rPr>
      <w:color w:val="800080"/>
      <w:u w:val="single"/>
    </w:rPr>
  </w:style>
  <w:style w:type="paragraph" w:customStyle="1" w:styleId="pdf-instructions">
    <w:name w:val="pdf-instructions"/>
    <w:basedOn w:val="Normal"/>
    <w:rsid w:val="00903247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C93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38583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E74C01"/>
    <w:rPr>
      <w:rFonts w:ascii="Times New Roman" w:eastAsia="Times New Roman" w:hAnsi="Times New Roman"/>
    </w:rPr>
  </w:style>
  <w:style w:type="character" w:styleId="FootnoteReference">
    <w:name w:val="footnote reference"/>
    <w:semiHidden/>
    <w:rsid w:val="00E74C01"/>
    <w:rPr>
      <w:vertAlign w:val="superscript"/>
    </w:rPr>
  </w:style>
  <w:style w:type="paragraph" w:customStyle="1" w:styleId="Default">
    <w:name w:val="Default"/>
    <w:rsid w:val="00CA28B5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3">
    <w:name w:val="A3"/>
    <w:rsid w:val="00DA4540"/>
    <w:rPr>
      <w:color w:val="211D1E"/>
      <w:sz w:val="20"/>
      <w:szCs w:val="20"/>
    </w:rPr>
  </w:style>
  <w:style w:type="character" w:customStyle="1" w:styleId="A10">
    <w:name w:val="A10"/>
    <w:rsid w:val="00DA4540"/>
    <w:rPr>
      <w:rFonts w:cs="HelveticaNeue LightCond"/>
      <w:color w:val="221E1F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76C8"/>
    <w:rPr>
      <w:rFonts w:ascii="Arial" w:hAnsi="Arial"/>
    </w:rPr>
  </w:style>
  <w:style w:type="paragraph" w:styleId="Heading1">
    <w:name w:val="heading 1"/>
    <w:basedOn w:val="Normal"/>
    <w:next w:val="Normal"/>
    <w:qFormat/>
    <w:rsid w:val="008A305D"/>
    <w:pPr>
      <w:keepNext/>
      <w:tabs>
        <w:tab w:val="left" w:pos="900"/>
      </w:tabs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qFormat/>
    <w:rsid w:val="003C734A"/>
    <w:pPr>
      <w:tabs>
        <w:tab w:val="clear" w:pos="900"/>
        <w:tab w:val="left" w:pos="907"/>
      </w:tabs>
      <w:spacing w:after="120"/>
      <w:outlineLvl w:val="1"/>
    </w:pPr>
    <w:rPr>
      <w:snapToGrid w:val="0"/>
      <w:sz w:val="28"/>
    </w:rPr>
  </w:style>
  <w:style w:type="paragraph" w:styleId="Heading4">
    <w:name w:val="heading 4"/>
    <w:basedOn w:val="Normal"/>
    <w:next w:val="Normal"/>
    <w:qFormat/>
    <w:rsid w:val="001B0AC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5602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305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05D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8A305D"/>
    <w:pPr>
      <w:spacing w:after="80"/>
    </w:pPr>
    <w:rPr>
      <w:rFonts w:ascii="Verdana" w:eastAsia="Times" w:hAnsi="Verdana" w:cs="Arial"/>
      <w:i/>
    </w:rPr>
  </w:style>
  <w:style w:type="character" w:styleId="PageNumber">
    <w:name w:val="page number"/>
    <w:basedOn w:val="DefaultParagraphFont"/>
    <w:rsid w:val="008A305D"/>
  </w:style>
  <w:style w:type="paragraph" w:styleId="BodyText2">
    <w:name w:val="Body Text 2"/>
    <w:basedOn w:val="Normal"/>
    <w:link w:val="BodyText2Char"/>
    <w:rsid w:val="008A305D"/>
    <w:rPr>
      <w:rFonts w:eastAsia="Times" w:cs="Arial"/>
    </w:rPr>
  </w:style>
  <w:style w:type="character" w:customStyle="1" w:styleId="BodyText2Char">
    <w:name w:val="Body Text 2 Char"/>
    <w:link w:val="BodyText2"/>
    <w:rsid w:val="008A305D"/>
    <w:rPr>
      <w:rFonts w:ascii="Arial" w:eastAsia="Times" w:hAnsi="Arial" w:cs="Arial"/>
      <w:lang w:val="en-US" w:eastAsia="en-US" w:bidi="ar-SA"/>
    </w:rPr>
  </w:style>
  <w:style w:type="table" w:styleId="TableGrid">
    <w:name w:val="Table Grid"/>
    <w:basedOn w:val="TableNormal"/>
    <w:rsid w:val="008A30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Normal"/>
    <w:rsid w:val="008A305D"/>
    <w:pPr>
      <w:spacing w:before="100" w:after="100"/>
      <w:ind w:left="360" w:right="360"/>
    </w:pPr>
    <w:rPr>
      <w:rFonts w:ascii="Times New Roman" w:hAnsi="Times New Roman"/>
      <w:snapToGrid w:val="0"/>
      <w:sz w:val="24"/>
    </w:rPr>
  </w:style>
  <w:style w:type="paragraph" w:customStyle="1" w:styleId="Instructions">
    <w:name w:val="Instructions"/>
    <w:basedOn w:val="Normal"/>
    <w:link w:val="InstructionsChar1"/>
    <w:rsid w:val="008A305D"/>
    <w:rPr>
      <w:i/>
      <w:color w:val="0000FF"/>
    </w:rPr>
  </w:style>
  <w:style w:type="character" w:customStyle="1" w:styleId="InstructionsChar1">
    <w:name w:val="Instructions Char1"/>
    <w:link w:val="Instructions"/>
    <w:rsid w:val="008A305D"/>
    <w:rPr>
      <w:rFonts w:ascii="Arial" w:hAnsi="Arial"/>
      <w:i/>
      <w:color w:val="0000FF"/>
      <w:lang w:val="en-US" w:eastAsia="en-US" w:bidi="ar-SA"/>
    </w:rPr>
  </w:style>
  <w:style w:type="paragraph" w:styleId="NormalWeb">
    <w:name w:val="Normal (Web)"/>
    <w:basedOn w:val="Normal"/>
    <w:uiPriority w:val="99"/>
    <w:rsid w:val="00C503D3"/>
    <w:pPr>
      <w:spacing w:before="100" w:beforeAutospacing="1" w:after="100" w:afterAutospacing="1"/>
    </w:pPr>
    <w:rPr>
      <w:rFonts w:ascii="Verdana" w:eastAsia="Arial Unicode MS" w:hAnsi="Verdana" w:cs="Wingdings"/>
      <w:color w:val="000000"/>
      <w:sz w:val="17"/>
      <w:szCs w:val="17"/>
    </w:rPr>
  </w:style>
  <w:style w:type="character" w:styleId="Strong">
    <w:name w:val="Strong"/>
    <w:qFormat/>
    <w:rsid w:val="00C503D3"/>
    <w:rPr>
      <w:b/>
      <w:bCs/>
    </w:rPr>
  </w:style>
  <w:style w:type="paragraph" w:customStyle="1" w:styleId="Heading11">
    <w:name w:val="Heading 11"/>
    <w:basedOn w:val="Normal"/>
    <w:rsid w:val="00C503D3"/>
    <w:pPr>
      <w:outlineLvl w:val="1"/>
    </w:pPr>
    <w:rPr>
      <w:rFonts w:ascii="Times New Roman" w:hAnsi="Times New Roman"/>
      <w:b/>
      <w:bCs/>
      <w:kern w:val="36"/>
      <w:sz w:val="48"/>
      <w:szCs w:val="48"/>
    </w:rPr>
  </w:style>
  <w:style w:type="paragraph" w:customStyle="1" w:styleId="NormalWeb3">
    <w:name w:val="Normal (Web)3"/>
    <w:basedOn w:val="Normal"/>
    <w:rsid w:val="00C503D3"/>
    <w:rPr>
      <w:rFonts w:cs="Arial"/>
      <w:color w:val="000101"/>
      <w:sz w:val="15"/>
      <w:szCs w:val="15"/>
    </w:rPr>
  </w:style>
  <w:style w:type="character" w:customStyle="1" w:styleId="Strong2">
    <w:name w:val="Strong2"/>
    <w:rsid w:val="00C503D3"/>
    <w:rPr>
      <w:rFonts w:ascii="Arial" w:hAnsi="Arial" w:cs="Arial" w:hint="default"/>
      <w:b/>
      <w:bCs/>
      <w:color w:val="666666"/>
      <w:sz w:val="24"/>
      <w:szCs w:val="24"/>
    </w:rPr>
  </w:style>
  <w:style w:type="paragraph" w:customStyle="1" w:styleId="Heading33">
    <w:name w:val="Heading 33"/>
    <w:basedOn w:val="Normal"/>
    <w:rsid w:val="00C503D3"/>
    <w:pPr>
      <w:spacing w:before="100" w:beforeAutospacing="1" w:after="150"/>
      <w:outlineLvl w:val="3"/>
    </w:pPr>
    <w:rPr>
      <w:rFonts w:ascii="Georgia" w:hAnsi="Georgia"/>
      <w:color w:val="3C7CC3"/>
      <w:sz w:val="45"/>
      <w:szCs w:val="45"/>
    </w:rPr>
  </w:style>
  <w:style w:type="paragraph" w:customStyle="1" w:styleId="NormalWeb11">
    <w:name w:val="Normal (Web)11"/>
    <w:basedOn w:val="Normal"/>
    <w:rsid w:val="00C503D3"/>
    <w:pPr>
      <w:spacing w:before="75" w:after="225" w:line="319" w:lineRule="atLeast"/>
    </w:pPr>
    <w:rPr>
      <w:rFonts w:ascii="Times New Roman" w:hAnsi="Times New Roman"/>
      <w:sz w:val="17"/>
      <w:szCs w:val="17"/>
    </w:rPr>
  </w:style>
  <w:style w:type="paragraph" w:customStyle="1" w:styleId="Titlepage">
    <w:name w:val="Titlepage"/>
    <w:basedOn w:val="Normal"/>
    <w:rsid w:val="00456A48"/>
    <w:pPr>
      <w:spacing w:before="2640"/>
    </w:pPr>
    <w:rPr>
      <w:b/>
      <w:sz w:val="56"/>
    </w:rPr>
  </w:style>
  <w:style w:type="character" w:styleId="Hyperlink">
    <w:name w:val="Hyperlink"/>
    <w:rsid w:val="001314E9"/>
    <w:rPr>
      <w:color w:val="0000FF"/>
      <w:u w:val="single"/>
    </w:rPr>
  </w:style>
  <w:style w:type="character" w:customStyle="1" w:styleId="Char">
    <w:name w:val="Char"/>
    <w:rsid w:val="006C345B"/>
    <w:rPr>
      <w:rFonts w:ascii="Arial" w:eastAsia="Times" w:hAnsi="Arial" w:cs="Arial"/>
      <w:lang w:val="en-US" w:eastAsia="en-US" w:bidi="ar-SA"/>
    </w:rPr>
  </w:style>
  <w:style w:type="paragraph" w:customStyle="1" w:styleId="Heading21">
    <w:name w:val="Heading 21"/>
    <w:basedOn w:val="Normal"/>
    <w:rsid w:val="00456A46"/>
    <w:pPr>
      <w:spacing w:before="100" w:beforeAutospacing="1" w:after="100" w:afterAutospacing="1"/>
      <w:ind w:right="50"/>
      <w:outlineLvl w:val="2"/>
    </w:pPr>
    <w:rPr>
      <w:rFonts w:ascii="Georgia" w:hAnsi="Georgia"/>
      <w:sz w:val="35"/>
      <w:szCs w:val="35"/>
    </w:rPr>
  </w:style>
  <w:style w:type="paragraph" w:customStyle="1" w:styleId="NormalWeb1">
    <w:name w:val="Normal (Web)1"/>
    <w:basedOn w:val="Normal"/>
    <w:rsid w:val="0016168C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Web10">
    <w:name w:val="Normal (Web)10"/>
    <w:basedOn w:val="Normal"/>
    <w:rsid w:val="00904E5A"/>
    <w:pPr>
      <w:spacing w:before="75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44481"/>
    <w:rPr>
      <w:i/>
      <w:iCs/>
    </w:rPr>
  </w:style>
  <w:style w:type="paragraph" w:customStyle="1" w:styleId="NormalWeb12">
    <w:name w:val="Normal (Web)12"/>
    <w:basedOn w:val="Normal"/>
    <w:rsid w:val="00F74AF5"/>
    <w:rPr>
      <w:rFonts w:ascii="Times New Roman" w:hAnsi="Times New Roman"/>
      <w:sz w:val="24"/>
      <w:szCs w:val="24"/>
    </w:rPr>
  </w:style>
  <w:style w:type="character" w:customStyle="1" w:styleId="txt141">
    <w:name w:val="txt141"/>
    <w:rsid w:val="00EE7859"/>
    <w:rPr>
      <w:rFonts w:ascii="Verdana" w:hAnsi="Verdana" w:hint="default"/>
      <w:b/>
      <w:bCs/>
      <w:strike w:val="0"/>
      <w:dstrike w:val="0"/>
      <w:sz w:val="21"/>
      <w:szCs w:val="21"/>
      <w:u w:val="none"/>
      <w:effect w:val="none"/>
    </w:rPr>
  </w:style>
  <w:style w:type="paragraph" w:customStyle="1" w:styleId="txt12gold">
    <w:name w:val="txt12gold"/>
    <w:basedOn w:val="Normal"/>
    <w:rsid w:val="00EE7859"/>
    <w:pPr>
      <w:spacing w:before="100" w:beforeAutospacing="1" w:after="100" w:afterAutospacing="1" w:line="240" w:lineRule="atLeast"/>
    </w:pPr>
    <w:rPr>
      <w:rFonts w:ascii="Verdana" w:hAnsi="Verdana" w:cs="PMingLiU"/>
      <w:color w:val="956826"/>
      <w:sz w:val="18"/>
      <w:szCs w:val="18"/>
      <w:lang w:eastAsia="zh-TW"/>
    </w:rPr>
  </w:style>
  <w:style w:type="character" w:customStyle="1" w:styleId="txt121">
    <w:name w:val="txt121"/>
    <w:rsid w:val="00EE7859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xt16gold1">
    <w:name w:val="txt16gold1"/>
    <w:rsid w:val="00EE7859"/>
    <w:rPr>
      <w:rFonts w:ascii="Verdana" w:hAnsi="Verdana" w:hint="default"/>
      <w:b/>
      <w:bCs/>
      <w:strike w:val="0"/>
      <w:dstrike w:val="0"/>
      <w:sz w:val="24"/>
      <w:szCs w:val="24"/>
      <w:u w:val="none"/>
      <w:effect w:val="none"/>
    </w:rPr>
  </w:style>
  <w:style w:type="character" w:styleId="CommentReference">
    <w:name w:val="annotation reference"/>
    <w:semiHidden/>
    <w:rsid w:val="00E33EC0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E33EC0"/>
    <w:pPr>
      <w:spacing w:after="0"/>
    </w:pPr>
    <w:rPr>
      <w:rFonts w:ascii="Arial" w:eastAsia="PMingLiU" w:hAnsi="Arial" w:cs="Times New Roman"/>
      <w:b/>
      <w:bCs/>
      <w:i w:val="0"/>
    </w:rPr>
  </w:style>
  <w:style w:type="paragraph" w:styleId="BalloonText">
    <w:name w:val="Balloon Text"/>
    <w:basedOn w:val="Normal"/>
    <w:semiHidden/>
    <w:rsid w:val="00E33EC0"/>
    <w:rPr>
      <w:rFonts w:ascii="Tahoma" w:hAnsi="Tahoma" w:cs="Tahoma"/>
      <w:sz w:val="16"/>
      <w:szCs w:val="16"/>
    </w:rPr>
  </w:style>
  <w:style w:type="character" w:customStyle="1" w:styleId="A23">
    <w:name w:val="A23"/>
    <w:rsid w:val="00F95635"/>
    <w:rPr>
      <w:rFonts w:cs="HelveticaNeue Condensed"/>
      <w:color w:val="221E1F"/>
      <w:sz w:val="14"/>
      <w:szCs w:val="14"/>
    </w:rPr>
  </w:style>
  <w:style w:type="character" w:customStyle="1" w:styleId="A26">
    <w:name w:val="A26"/>
    <w:rsid w:val="00F95635"/>
    <w:rPr>
      <w:rFonts w:cs="HelveticaNeue MediumCond"/>
      <w:color w:val="CE1829"/>
      <w:sz w:val="22"/>
      <w:szCs w:val="22"/>
    </w:rPr>
  </w:style>
  <w:style w:type="paragraph" w:customStyle="1" w:styleId="Body">
    <w:name w:val="Body"/>
    <w:basedOn w:val="Normal"/>
    <w:rsid w:val="0073304C"/>
    <w:rPr>
      <w:rFonts w:ascii="Stone Sans" w:eastAsia="Times New Roman" w:hAnsi="Stone Sans"/>
      <w:sz w:val="22"/>
    </w:rPr>
  </w:style>
  <w:style w:type="character" w:styleId="FollowedHyperlink">
    <w:name w:val="FollowedHyperlink"/>
    <w:rsid w:val="003848D2"/>
    <w:rPr>
      <w:color w:val="800080"/>
      <w:u w:val="single"/>
    </w:rPr>
  </w:style>
  <w:style w:type="paragraph" w:customStyle="1" w:styleId="pdf-instructions">
    <w:name w:val="pdf-instructions"/>
    <w:basedOn w:val="Normal"/>
    <w:rsid w:val="00903247"/>
    <w:pPr>
      <w:spacing w:before="225" w:after="225"/>
    </w:pPr>
    <w:rPr>
      <w:rFonts w:ascii="Times New Roman" w:eastAsia="Times New Roman" w:hAnsi="Times New Roman"/>
      <w:color w:val="000000"/>
      <w:sz w:val="18"/>
      <w:szCs w:val="18"/>
    </w:rPr>
  </w:style>
  <w:style w:type="paragraph" w:customStyle="1" w:styleId="hp-callout-header">
    <w:name w:val="hp-callout-header"/>
    <w:basedOn w:val="Normal"/>
    <w:rsid w:val="00C932A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no-top">
    <w:name w:val="no-top"/>
    <w:basedOn w:val="Normal"/>
    <w:rsid w:val="0038583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E74C01"/>
    <w:rPr>
      <w:rFonts w:ascii="Times New Roman" w:eastAsia="Times New Roman" w:hAnsi="Times New Roman"/>
    </w:rPr>
  </w:style>
  <w:style w:type="character" w:styleId="FootnoteReference">
    <w:name w:val="footnote reference"/>
    <w:semiHidden/>
    <w:rsid w:val="00E74C01"/>
    <w:rPr>
      <w:vertAlign w:val="superscript"/>
    </w:rPr>
  </w:style>
  <w:style w:type="paragraph" w:customStyle="1" w:styleId="Default">
    <w:name w:val="Default"/>
    <w:rsid w:val="00CA28B5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3">
    <w:name w:val="A3"/>
    <w:rsid w:val="00DA4540"/>
    <w:rPr>
      <w:color w:val="211D1E"/>
      <w:sz w:val="20"/>
      <w:szCs w:val="20"/>
    </w:rPr>
  </w:style>
  <w:style w:type="character" w:customStyle="1" w:styleId="A10">
    <w:name w:val="A10"/>
    <w:rsid w:val="00DA4540"/>
    <w:rPr>
      <w:rFonts w:cs="HelveticaNeue LightCond"/>
      <w:color w:val="221E1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550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75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635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39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ig\Documents\PAEX1402_gorfine%20fragment_0122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B80915-07ED-4720-A768-8A7E9793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PAEX1402_gorfine fragment_012214.dot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2</vt:lpstr>
    </vt:vector>
  </TitlesOfParts>
  <Company>Harte-Hanks Direct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2</dc:title>
  <dc:creator>Gloria Mui</dc:creator>
  <cp:lastModifiedBy>Mary Beriont</cp:lastModifiedBy>
  <cp:revision>2</cp:revision>
  <cp:lastPrinted>2014-01-24T18:13:00Z</cp:lastPrinted>
  <dcterms:created xsi:type="dcterms:W3CDTF">2014-01-27T16:19:00Z</dcterms:created>
  <dcterms:modified xsi:type="dcterms:W3CDTF">2014-01-27T16:19:00Z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">
    <vt:lpwstr>Official</vt:lpwstr>
  </property>
  <property fmtid="{D5CDD505-2E9C-101B-9397-08002B2CF9AE}" pid="3" name="Document Status">
    <vt:lpwstr>Final</vt:lpwstr>
  </property>
  <property fmtid="{D5CDD505-2E9C-101B-9397-08002B2CF9AE}" pid="4" name="ContentType">
    <vt:lpwstr>Document</vt:lpwstr>
  </property>
  <property fmtid="{D5CDD505-2E9C-101B-9397-08002B2CF9AE}" pid="5" name="_NewReviewCycle">
    <vt:lpwstr/>
  </property>
</Properties>
</file>